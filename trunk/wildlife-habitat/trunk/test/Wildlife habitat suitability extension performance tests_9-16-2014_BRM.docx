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813" w:rsidRPr="00823813" w:rsidRDefault="00823813" w:rsidP="00823813">
      <w:pPr>
        <w:spacing w:after="0" w:line="360" w:lineRule="auto"/>
        <w:jc w:val="center"/>
        <w:rPr>
          <w:b/>
          <w:u w:val="single"/>
        </w:rPr>
      </w:pPr>
      <w:r w:rsidRPr="00823813">
        <w:rPr>
          <w:b/>
          <w:u w:val="single"/>
        </w:rPr>
        <w:t xml:space="preserve">LANDIS-II WILDLIFE HABITAT SUITABILITY </w:t>
      </w:r>
      <w:r w:rsidR="0056480E">
        <w:rPr>
          <w:b/>
          <w:u w:val="single"/>
        </w:rPr>
        <w:t>EXTENSION</w:t>
      </w:r>
      <w:r w:rsidRPr="00823813">
        <w:rPr>
          <w:b/>
          <w:u w:val="single"/>
        </w:rPr>
        <w:t xml:space="preserve"> PERFORMANCE TESTS</w:t>
      </w:r>
    </w:p>
    <w:p w:rsidR="00823813" w:rsidRDefault="00823813" w:rsidP="00823813">
      <w:pPr>
        <w:spacing w:after="0" w:line="360" w:lineRule="auto"/>
      </w:pPr>
    </w:p>
    <w:p w:rsidR="00191277" w:rsidRDefault="00823813" w:rsidP="00823813">
      <w:pPr>
        <w:spacing w:after="0" w:line="360" w:lineRule="auto"/>
      </w:pPr>
      <w:r>
        <w:t>General s</w:t>
      </w:r>
      <w:r w:rsidR="00191277">
        <w:t>et</w:t>
      </w:r>
      <w:r>
        <w:t>-u</w:t>
      </w:r>
      <w:r w:rsidR="00191277">
        <w:t xml:space="preserve">p: For each suitability model I created 3 </w:t>
      </w:r>
      <w:r>
        <w:t xml:space="preserve">wildlife habitat </w:t>
      </w:r>
      <w:r w:rsidR="00191277">
        <w:t xml:space="preserve">suitability extension files, testing the 2 </w:t>
      </w:r>
      <w:r w:rsidR="00A917D2">
        <w:t xml:space="preserve">suitability </w:t>
      </w:r>
      <w:r w:rsidR="00191277">
        <w:t xml:space="preserve">parameters separately and then together. </w:t>
      </w:r>
      <w:r w:rsidR="005D7D83">
        <w:t>When testing parameters separately, suitability for the non-tested parameter was set to 1</w:t>
      </w:r>
      <w:r w:rsidR="00A917D2">
        <w:t xml:space="preserve"> for all potential values</w:t>
      </w:r>
      <w:r w:rsidR="005D7D83">
        <w:t>.</w:t>
      </w:r>
      <w:r w:rsidR="008E7AD0">
        <w:t xml:space="preserve"> Establishment shade tolerance was set to 0 to prevent tree reproduction during simulations</w:t>
      </w:r>
      <w:r w:rsidR="00A917D2">
        <w:t>, as tree reproduction makes it difficult to track age classes</w:t>
      </w:r>
      <w:r w:rsidR="008E7AD0">
        <w:t>.</w:t>
      </w:r>
      <w:r w:rsidR="00DB7E30">
        <w:t xml:space="preserve"> Test files begin with DJB in test folder.</w:t>
      </w:r>
    </w:p>
    <w:p w:rsidR="00191277" w:rsidRDefault="00191277" w:rsidP="00823813">
      <w:pPr>
        <w:spacing w:after="0" w:line="360" w:lineRule="auto"/>
      </w:pPr>
    </w:p>
    <w:p w:rsidR="00774FB7" w:rsidRDefault="00774FB7" w:rsidP="00774FB7">
      <w:pPr>
        <w:spacing w:after="0" w:line="360" w:lineRule="auto"/>
      </w:pPr>
      <w:r w:rsidRPr="005D7D83">
        <w:rPr>
          <w:b/>
        </w:rPr>
        <w:t>Suitability Model:</w:t>
      </w:r>
      <w:r>
        <w:t xml:space="preserve"> </w:t>
      </w:r>
      <w:proofErr w:type="spellStart"/>
      <w:r>
        <w:t>AgeClass_ForestType</w:t>
      </w:r>
      <w:proofErr w:type="spellEnd"/>
    </w:p>
    <w:p w:rsidR="00774FB7" w:rsidRDefault="00774FB7" w:rsidP="00774FB7">
      <w:pPr>
        <w:spacing w:after="0" w:line="360" w:lineRule="auto"/>
      </w:pPr>
      <w:r w:rsidRPr="005D7D83">
        <w:rPr>
          <w:b/>
        </w:rPr>
        <w:t>File:</w:t>
      </w:r>
      <w:r>
        <w:t xml:space="preserve"> </w:t>
      </w:r>
      <w:proofErr w:type="spellStart"/>
      <w:r w:rsidRPr="00774FB7">
        <w:t>DJBageclass_foresttype_exampleAge</w:t>
      </w:r>
      <w:proofErr w:type="spellEnd"/>
    </w:p>
    <w:p w:rsidR="00774FB7" w:rsidRDefault="00774FB7" w:rsidP="00774FB7">
      <w:pPr>
        <w:spacing w:after="0" w:line="360" w:lineRule="auto"/>
      </w:pPr>
      <w:r w:rsidRPr="005D7D83">
        <w:rPr>
          <w:b/>
        </w:rPr>
        <w:t xml:space="preserve">Parameter tested: </w:t>
      </w:r>
      <w:proofErr w:type="spellStart"/>
      <w:r>
        <w:t>AgeClass</w:t>
      </w:r>
      <w:proofErr w:type="spellEnd"/>
    </w:p>
    <w:p w:rsidR="0005002D" w:rsidRDefault="0005002D" w:rsidP="0005002D">
      <w:pPr>
        <w:spacing w:after="0" w:line="360" w:lineRule="auto"/>
      </w:pPr>
      <w:r w:rsidRPr="005D7D83">
        <w:rPr>
          <w:b/>
        </w:rPr>
        <w:t>Test definitions:</w:t>
      </w:r>
      <w:r>
        <w:t xml:space="preserve"> Suitability = 0 </w:t>
      </w:r>
      <w:r w:rsidR="003C358A">
        <w:t>(0-10</w:t>
      </w:r>
      <w:r>
        <w:t xml:space="preserve"> YO</w:t>
      </w:r>
      <w:r w:rsidR="00A5078E">
        <w:t xml:space="preserve">), </w:t>
      </w:r>
      <w:r w:rsidR="003C358A">
        <w:t>2</w:t>
      </w:r>
      <w:r>
        <w:t xml:space="preserve"> </w:t>
      </w:r>
      <w:r w:rsidR="003C358A">
        <w:t>(11-30 YO), and 0 (&gt;</w:t>
      </w:r>
      <w:r>
        <w:t xml:space="preserve"> 30 YO</w:t>
      </w:r>
      <w:r w:rsidR="00A5078E">
        <w:t>)</w:t>
      </w:r>
      <w:r>
        <w:t xml:space="preserve">. Initial communities </w:t>
      </w:r>
      <w:r w:rsidR="00A5078E">
        <w:t>set to</w:t>
      </w:r>
      <w:r>
        <w:t xml:space="preserve"> 10 YO, and maps output at 10 year intervals.</w:t>
      </w:r>
    </w:p>
    <w:p w:rsidR="0005002D" w:rsidRDefault="0005002D" w:rsidP="0005002D">
      <w:pPr>
        <w:spacing w:after="0" w:line="360" w:lineRule="auto"/>
      </w:pPr>
      <w:r w:rsidRPr="005D7D83">
        <w:rPr>
          <w:b/>
        </w:rPr>
        <w:t>Test:</w:t>
      </w:r>
      <w:r>
        <w:t xml:space="preserve"> Suitability should be 0 for the first </w:t>
      </w:r>
      <w:r w:rsidR="00A5078E">
        <w:t>map</w:t>
      </w:r>
      <w:r>
        <w:t xml:space="preserve"> (</w:t>
      </w:r>
      <w:r w:rsidR="00A5078E">
        <w:t>10</w:t>
      </w:r>
      <w:r>
        <w:t xml:space="preserve"> YO)</w:t>
      </w:r>
      <w:r w:rsidR="00A5078E">
        <w:t xml:space="preserve">, </w:t>
      </w:r>
      <w:r>
        <w:t xml:space="preserve">then 100 for </w:t>
      </w:r>
      <w:r w:rsidR="00A5078E">
        <w:t xml:space="preserve">the next 2 maps (20 and 30 YO), then 0 for </w:t>
      </w:r>
      <w:r>
        <w:t>maps thereafter (</w:t>
      </w:r>
      <w:r w:rsidR="00A5078E">
        <w:t>&gt;30</w:t>
      </w:r>
      <w:r>
        <w:t xml:space="preserve"> YO).</w:t>
      </w:r>
    </w:p>
    <w:p w:rsidR="00774FB7" w:rsidRDefault="00774FB7" w:rsidP="00774FB7">
      <w:pPr>
        <w:spacing w:after="0" w:line="360" w:lineRule="auto"/>
      </w:pPr>
      <w:r w:rsidRPr="005D7D83">
        <w:rPr>
          <w:b/>
        </w:rPr>
        <w:t>Results:</w:t>
      </w:r>
      <w:r>
        <w:t xml:space="preserve"> </w:t>
      </w:r>
      <w:r w:rsidRPr="003C358A">
        <w:t>Test</w:t>
      </w:r>
      <w:r w:rsidR="00A5078E" w:rsidRPr="003C358A">
        <w:t xml:space="preserve"> </w:t>
      </w:r>
      <w:r w:rsidR="003C358A">
        <w:t>success.</w:t>
      </w:r>
    </w:p>
    <w:p w:rsidR="003C358A" w:rsidRDefault="003C358A" w:rsidP="00774FB7">
      <w:pPr>
        <w:spacing w:after="0" w:line="360" w:lineRule="auto"/>
      </w:pPr>
      <w:r>
        <w:rPr>
          <w:noProof/>
        </w:rPr>
        <w:drawing>
          <wp:inline distT="0" distB="0" distL="0" distR="0">
            <wp:extent cx="1663101" cy="2592143"/>
            <wp:effectExtent l="19050" t="0" r="0" b="0"/>
            <wp:docPr id="2" name="Picture 1" descr="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png"/>
                    <pic:cNvPicPr/>
                  </pic:nvPicPr>
                  <pic:blipFill>
                    <a:blip r:embed="rId5" cstate="print"/>
                    <a:stretch>
                      <a:fillRect/>
                    </a:stretch>
                  </pic:blipFill>
                  <pic:spPr>
                    <a:xfrm>
                      <a:off x="0" y="0"/>
                      <a:ext cx="1671475" cy="2605194"/>
                    </a:xfrm>
                    <a:prstGeom prst="rect">
                      <a:avLst/>
                    </a:prstGeom>
                  </pic:spPr>
                </pic:pic>
              </a:graphicData>
            </a:graphic>
          </wp:inline>
        </w:drawing>
      </w:r>
    </w:p>
    <w:p w:rsidR="00774FB7" w:rsidRDefault="00774FB7" w:rsidP="00823813">
      <w:pPr>
        <w:spacing w:after="0" w:line="360" w:lineRule="auto"/>
      </w:pPr>
    </w:p>
    <w:p w:rsidR="003C358A" w:rsidRDefault="003C358A" w:rsidP="0005002D">
      <w:pPr>
        <w:spacing w:after="0" w:line="360" w:lineRule="auto"/>
        <w:rPr>
          <w:b/>
        </w:rPr>
      </w:pPr>
    </w:p>
    <w:p w:rsidR="003C358A" w:rsidRDefault="003C358A" w:rsidP="0005002D">
      <w:pPr>
        <w:spacing w:after="0" w:line="360" w:lineRule="auto"/>
        <w:rPr>
          <w:b/>
        </w:rPr>
      </w:pPr>
    </w:p>
    <w:p w:rsidR="003C358A" w:rsidRDefault="003C358A" w:rsidP="0005002D">
      <w:pPr>
        <w:spacing w:after="0" w:line="360" w:lineRule="auto"/>
        <w:rPr>
          <w:b/>
        </w:rPr>
      </w:pPr>
    </w:p>
    <w:p w:rsidR="003C358A" w:rsidRDefault="003C358A" w:rsidP="0005002D">
      <w:pPr>
        <w:spacing w:after="0" w:line="360" w:lineRule="auto"/>
        <w:rPr>
          <w:b/>
        </w:rPr>
      </w:pPr>
    </w:p>
    <w:p w:rsidR="003C358A" w:rsidRDefault="003C358A" w:rsidP="0005002D">
      <w:pPr>
        <w:spacing w:after="0" w:line="360" w:lineRule="auto"/>
        <w:rPr>
          <w:b/>
        </w:rPr>
      </w:pPr>
    </w:p>
    <w:p w:rsidR="0005002D" w:rsidRDefault="0005002D" w:rsidP="0005002D">
      <w:pPr>
        <w:spacing w:after="0" w:line="360" w:lineRule="auto"/>
      </w:pPr>
      <w:r w:rsidRPr="005D7D83">
        <w:rPr>
          <w:b/>
        </w:rPr>
        <w:lastRenderedPageBreak/>
        <w:t>Suitability Model:</w:t>
      </w:r>
      <w:r>
        <w:t xml:space="preserve"> </w:t>
      </w:r>
      <w:proofErr w:type="spellStart"/>
      <w:r>
        <w:t>AgeClass_ForestType</w:t>
      </w:r>
      <w:proofErr w:type="spellEnd"/>
    </w:p>
    <w:p w:rsidR="0005002D" w:rsidRDefault="0005002D" w:rsidP="0005002D">
      <w:pPr>
        <w:spacing w:after="0" w:line="360" w:lineRule="auto"/>
      </w:pPr>
      <w:r w:rsidRPr="005D7D83">
        <w:rPr>
          <w:b/>
        </w:rPr>
        <w:t>File:</w:t>
      </w:r>
      <w:r>
        <w:t xml:space="preserve"> </w:t>
      </w:r>
      <w:proofErr w:type="spellStart"/>
      <w:r w:rsidRPr="0005002D">
        <w:t>DJBageclass_foresttype_exampleFType</w:t>
      </w:r>
      <w:proofErr w:type="spellEnd"/>
    </w:p>
    <w:p w:rsidR="0005002D" w:rsidRDefault="0005002D" w:rsidP="0005002D">
      <w:pPr>
        <w:spacing w:after="0" w:line="360" w:lineRule="auto"/>
      </w:pPr>
      <w:r w:rsidRPr="005D7D83">
        <w:rPr>
          <w:b/>
        </w:rPr>
        <w:t xml:space="preserve">Parameter tested: </w:t>
      </w:r>
      <w:proofErr w:type="spellStart"/>
      <w:r>
        <w:t>ForestType</w:t>
      </w:r>
      <w:proofErr w:type="spellEnd"/>
    </w:p>
    <w:p w:rsidR="0005002D" w:rsidRDefault="0005002D" w:rsidP="0005002D">
      <w:pPr>
        <w:spacing w:after="0" w:line="360" w:lineRule="auto"/>
      </w:pPr>
      <w:r w:rsidRPr="005D7D83">
        <w:rPr>
          <w:b/>
        </w:rPr>
        <w:t>Test definitions:</w:t>
      </w:r>
      <w:r>
        <w:t xml:space="preserve"> Suitability =</w:t>
      </w:r>
      <w:r w:rsidR="00EC1E2E">
        <w:t xml:space="preserve"> 2 for </w:t>
      </w:r>
      <w:proofErr w:type="spellStart"/>
      <w:r w:rsidR="00695157">
        <w:t>MapleHardwood</w:t>
      </w:r>
      <w:proofErr w:type="spellEnd"/>
      <w:r w:rsidR="00EC1E2E">
        <w:t xml:space="preserve"> and 4</w:t>
      </w:r>
      <w:r>
        <w:t xml:space="preserve"> for </w:t>
      </w:r>
      <w:r w:rsidR="00695157">
        <w:t>Pine</w:t>
      </w:r>
      <w:r>
        <w:t>.</w:t>
      </w:r>
    </w:p>
    <w:p w:rsidR="0005002D" w:rsidRDefault="0005002D" w:rsidP="0005002D">
      <w:pPr>
        <w:spacing w:after="0" w:line="360" w:lineRule="auto"/>
      </w:pPr>
      <w:r w:rsidRPr="005D7D83">
        <w:rPr>
          <w:b/>
        </w:rPr>
        <w:t>Test:</w:t>
      </w:r>
      <w:r>
        <w:t xml:space="preserve"> </w:t>
      </w:r>
      <w:commentRangeStart w:id="0"/>
      <w:r>
        <w:t xml:space="preserve">Suitability should be </w:t>
      </w:r>
      <w:r w:rsidR="00EC1E2E">
        <w:t>20</w:t>
      </w:r>
      <w:r w:rsidR="00805280">
        <w:t>0</w:t>
      </w:r>
      <w:r w:rsidR="00EC1E2E">
        <w:t xml:space="preserve"> for </w:t>
      </w:r>
      <w:proofErr w:type="spellStart"/>
      <w:r w:rsidR="00695157">
        <w:t>MapleHardwood</w:t>
      </w:r>
      <w:proofErr w:type="spellEnd"/>
      <w:r w:rsidR="00EC1E2E">
        <w:t xml:space="preserve"> and 4</w:t>
      </w:r>
      <w:r>
        <w:t xml:space="preserve">00 for </w:t>
      </w:r>
      <w:r w:rsidR="00695157">
        <w:t>Pine</w:t>
      </w:r>
      <w:r>
        <w:t>.</w:t>
      </w:r>
      <w:commentRangeEnd w:id="0"/>
      <w:r w:rsidR="00256F35">
        <w:rPr>
          <w:rStyle w:val="CommentReference"/>
        </w:rPr>
        <w:commentReference w:id="0"/>
      </w:r>
    </w:p>
    <w:p w:rsidR="00695157" w:rsidRPr="00695157" w:rsidRDefault="0005002D" w:rsidP="0005002D">
      <w:pPr>
        <w:spacing w:after="0" w:line="360" w:lineRule="auto"/>
        <w:rPr>
          <w:ins w:id="1" w:author="USDA Forest Service" w:date="2014-09-16T12:46:00Z"/>
        </w:rPr>
      </w:pPr>
      <w:r w:rsidRPr="005D7D83">
        <w:rPr>
          <w:b/>
        </w:rPr>
        <w:t>Results:</w:t>
      </w:r>
      <w:ins w:id="2" w:author="USDA Forest Service" w:date="2014-09-16T12:46:00Z">
        <w:r w:rsidR="00695157">
          <w:t xml:space="preserve">  Test success.</w:t>
        </w:r>
      </w:ins>
    </w:p>
    <w:p w:rsidR="0005002D" w:rsidRDefault="0005002D" w:rsidP="0005002D">
      <w:pPr>
        <w:spacing w:after="0" w:line="360" w:lineRule="auto"/>
      </w:pPr>
      <w:r>
        <w:t xml:space="preserve"> </w:t>
      </w:r>
      <w:del w:id="3" w:author="USDA Forest Service" w:date="2014-09-16T12:48:00Z">
        <w:r w:rsidRPr="005A54A3" w:rsidDel="00695157">
          <w:rPr>
            <w:highlight w:val="yellow"/>
          </w:rPr>
          <w:delText>Test</w:delText>
        </w:r>
        <w:r w:rsidR="00805280" w:rsidRPr="005A54A3" w:rsidDel="00695157">
          <w:rPr>
            <w:highlight w:val="yellow"/>
          </w:rPr>
          <w:delText xml:space="preserve"> failed. Suitability is showing up as </w:delText>
        </w:r>
        <w:r w:rsidR="005A54A3" w:rsidRPr="005A54A3" w:rsidDel="00695157">
          <w:rPr>
            <w:highlight w:val="yellow"/>
          </w:rPr>
          <w:delText>400</w:delText>
        </w:r>
        <w:r w:rsidR="00805280" w:rsidRPr="005A54A3" w:rsidDel="00695157">
          <w:rPr>
            <w:highlight w:val="yellow"/>
          </w:rPr>
          <w:delText xml:space="preserve"> for all cells.</w:delText>
        </w:r>
        <w:r w:rsidR="009E652C" w:rsidRPr="005A54A3" w:rsidDel="00695157">
          <w:rPr>
            <w:highlight w:val="yellow"/>
          </w:rPr>
          <w:delText xml:space="preserve"> Looking at the </w:delText>
        </w:r>
        <w:commentRangeStart w:id="4"/>
        <w:r w:rsidR="009E652C" w:rsidRPr="005A54A3" w:rsidDel="00695157">
          <w:rPr>
            <w:highlight w:val="yellow"/>
          </w:rPr>
          <w:delText>Biomass Reclass output</w:delText>
        </w:r>
        <w:commentRangeEnd w:id="4"/>
        <w:r w:rsidR="00256F35" w:rsidDel="00695157">
          <w:rPr>
            <w:rStyle w:val="CommentReference"/>
          </w:rPr>
          <w:commentReference w:id="4"/>
        </w:r>
        <w:r w:rsidR="009E652C" w:rsidRPr="005A54A3" w:rsidDel="00695157">
          <w:rPr>
            <w:highlight w:val="yellow"/>
          </w:rPr>
          <w:delText>, it looks like cells are not being reclassified by ForestType (see figure</w:delText>
        </w:r>
        <w:r w:rsidR="000914F4" w:rsidRPr="005A54A3" w:rsidDel="00695157">
          <w:rPr>
            <w:highlight w:val="yellow"/>
          </w:rPr>
          <w:delText>s</w:delText>
        </w:r>
        <w:r w:rsidR="009E652C" w:rsidRPr="005A54A3" w:rsidDel="00695157">
          <w:rPr>
            <w:highlight w:val="yellow"/>
          </w:rPr>
          <w:delText xml:space="preserve"> below</w:delText>
        </w:r>
        <w:r w:rsidR="000914F4" w:rsidRPr="005A54A3" w:rsidDel="00695157">
          <w:rPr>
            <w:highlight w:val="yellow"/>
          </w:rPr>
          <w:delText xml:space="preserve"> that show cells classif</w:delText>
        </w:r>
        <w:r w:rsidR="005A54A3" w:rsidDel="00695157">
          <w:rPr>
            <w:highlight w:val="yellow"/>
          </w:rPr>
          <w:delText>ied as</w:delText>
        </w:r>
        <w:r w:rsidR="000914F4" w:rsidRPr="005A54A3" w:rsidDel="00695157">
          <w:rPr>
            <w:highlight w:val="yellow"/>
          </w:rPr>
          <w:delText xml:space="preserve"> maple and pine forest type</w:delText>
        </w:r>
        <w:r w:rsidR="005A54A3" w:rsidDel="00695157">
          <w:rPr>
            <w:highlight w:val="yellow"/>
          </w:rPr>
          <w:delText xml:space="preserve"> occupying the same cells</w:delText>
        </w:r>
        <w:r w:rsidR="009E652C" w:rsidRPr="005A54A3" w:rsidDel="00695157">
          <w:rPr>
            <w:highlight w:val="yellow"/>
          </w:rPr>
          <w:delText>).</w:delText>
        </w:r>
      </w:del>
      <w:bookmarkStart w:id="5" w:name="_GoBack"/>
      <w:bookmarkEnd w:id="5"/>
    </w:p>
    <w:p w:rsidR="00774FB7" w:rsidRDefault="005A54A3" w:rsidP="00823813">
      <w:pPr>
        <w:spacing w:after="0" w:line="360" w:lineRule="auto"/>
      </w:pPr>
      <w:del w:id="6" w:author="USDA Forest Service" w:date="2014-09-16T12:48:00Z">
        <w:r w:rsidDel="00695157">
          <w:rPr>
            <w:noProof/>
          </w:rPr>
          <w:drawing>
            <wp:inline distT="0" distB="0" distL="0" distR="0" wp14:anchorId="5C2A9CC3" wp14:editId="69CCD2C2">
              <wp:extent cx="4837622" cy="2720365"/>
              <wp:effectExtent l="19050" t="0" r="1078"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4843234" cy="2723521"/>
                      </a:xfrm>
                      <a:prstGeom prst="rect">
                        <a:avLst/>
                      </a:prstGeom>
                      <a:noFill/>
                      <a:ln w="9525">
                        <a:noFill/>
                        <a:miter lim="800000"/>
                        <a:headEnd/>
                        <a:tailEnd/>
                      </a:ln>
                    </pic:spPr>
                  </pic:pic>
                </a:graphicData>
              </a:graphic>
            </wp:inline>
          </w:drawing>
        </w:r>
      </w:del>
    </w:p>
    <w:p w:rsidR="00296E52" w:rsidRDefault="005A54A3" w:rsidP="00823813">
      <w:pPr>
        <w:spacing w:after="0" w:line="360" w:lineRule="auto"/>
      </w:pPr>
      <w:del w:id="7" w:author="USDA Forest Service" w:date="2014-09-16T12:48:00Z">
        <w:r w:rsidDel="00695157">
          <w:rPr>
            <w:noProof/>
          </w:rPr>
          <w:lastRenderedPageBreak/>
          <w:drawing>
            <wp:inline distT="0" distB="0" distL="0" distR="0" wp14:anchorId="03EFA43A" wp14:editId="1B7BF733">
              <wp:extent cx="5943600" cy="3342296"/>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3342296"/>
                      </a:xfrm>
                      <a:prstGeom prst="rect">
                        <a:avLst/>
                      </a:prstGeom>
                      <a:noFill/>
                      <a:ln w="9525">
                        <a:noFill/>
                        <a:miter lim="800000"/>
                        <a:headEnd/>
                        <a:tailEnd/>
                      </a:ln>
                    </pic:spPr>
                  </pic:pic>
                </a:graphicData>
              </a:graphic>
            </wp:inline>
          </w:drawing>
        </w:r>
      </w:del>
    </w:p>
    <w:p w:rsidR="0005002D" w:rsidRDefault="0005002D" w:rsidP="0005002D">
      <w:pPr>
        <w:spacing w:after="0" w:line="360" w:lineRule="auto"/>
      </w:pPr>
      <w:r w:rsidRPr="005D7D83">
        <w:rPr>
          <w:b/>
        </w:rPr>
        <w:t>Suitability Model:</w:t>
      </w:r>
      <w:r>
        <w:t xml:space="preserve"> </w:t>
      </w:r>
      <w:proofErr w:type="spellStart"/>
      <w:r>
        <w:t>AgeClass_ForestType</w:t>
      </w:r>
      <w:proofErr w:type="spellEnd"/>
    </w:p>
    <w:p w:rsidR="0005002D" w:rsidRDefault="0005002D" w:rsidP="0005002D">
      <w:pPr>
        <w:spacing w:after="0" w:line="360" w:lineRule="auto"/>
      </w:pPr>
      <w:r w:rsidRPr="005D7D83">
        <w:rPr>
          <w:b/>
        </w:rPr>
        <w:t>File:</w:t>
      </w:r>
      <w:r>
        <w:t xml:space="preserve"> </w:t>
      </w:r>
      <w:proofErr w:type="spellStart"/>
      <w:r w:rsidRPr="0005002D">
        <w:t>DJBageclass_foresttype_exampleAgeFType</w:t>
      </w:r>
      <w:proofErr w:type="spellEnd"/>
    </w:p>
    <w:p w:rsidR="0005002D" w:rsidRDefault="0005002D" w:rsidP="0005002D">
      <w:pPr>
        <w:spacing w:after="0" w:line="360" w:lineRule="auto"/>
      </w:pPr>
      <w:r w:rsidRPr="005D7D83">
        <w:rPr>
          <w:b/>
        </w:rPr>
        <w:t xml:space="preserve">Parameter tested: </w:t>
      </w:r>
      <w:proofErr w:type="spellStart"/>
      <w:r>
        <w:t>AgeClass</w:t>
      </w:r>
      <w:proofErr w:type="spellEnd"/>
      <w:r>
        <w:t xml:space="preserve"> and </w:t>
      </w:r>
      <w:proofErr w:type="spellStart"/>
      <w:r>
        <w:t>ForestType</w:t>
      </w:r>
      <w:proofErr w:type="spellEnd"/>
    </w:p>
    <w:p w:rsidR="0005002D" w:rsidRDefault="0005002D" w:rsidP="0005002D">
      <w:pPr>
        <w:spacing w:after="0" w:line="360" w:lineRule="auto"/>
      </w:pPr>
      <w:r w:rsidRPr="005D7D83">
        <w:rPr>
          <w:b/>
        </w:rPr>
        <w:t>Test definitions:</w:t>
      </w:r>
      <w:r>
        <w:t xml:space="preserve"> Age suitability = 0 &lt; 30 YO, and 1 ≥ 30 YO.</w:t>
      </w:r>
      <w:r w:rsidRPr="0005002D">
        <w:t xml:space="preserve"> </w:t>
      </w:r>
      <w:r w:rsidR="005A54A3">
        <w:t xml:space="preserve">Forest type suitability = 2 for </w:t>
      </w:r>
      <w:proofErr w:type="spellStart"/>
      <w:ins w:id="8" w:author="USDA Forest Service" w:date="2014-09-16T12:47:00Z">
        <w:r w:rsidR="00695157">
          <w:t>MapleHardwood</w:t>
        </w:r>
        <w:proofErr w:type="spellEnd"/>
        <w:r w:rsidR="00695157">
          <w:t xml:space="preserve"> </w:t>
        </w:r>
      </w:ins>
      <w:del w:id="9" w:author="USDA Forest Service" w:date="2014-09-16T12:47:00Z">
        <w:r w:rsidR="005A54A3" w:rsidDel="00695157">
          <w:delText xml:space="preserve">sugar maple </w:delText>
        </w:r>
      </w:del>
      <w:r w:rsidR="005A54A3">
        <w:t>and 4</w:t>
      </w:r>
      <w:r>
        <w:t xml:space="preserve"> for </w:t>
      </w:r>
      <w:ins w:id="10" w:author="USDA Forest Service" w:date="2014-09-16T12:47:00Z">
        <w:r w:rsidR="00695157">
          <w:t>Pine</w:t>
        </w:r>
      </w:ins>
      <w:del w:id="11" w:author="USDA Forest Service" w:date="2014-09-16T12:47:00Z">
        <w:r w:rsidDel="00695157">
          <w:delText>jack pine</w:delText>
        </w:r>
      </w:del>
      <w:r>
        <w:t>.</w:t>
      </w:r>
    </w:p>
    <w:p w:rsidR="0005002D" w:rsidRDefault="0005002D" w:rsidP="0005002D">
      <w:pPr>
        <w:spacing w:after="0" w:line="360" w:lineRule="auto"/>
      </w:pPr>
      <w:r w:rsidRPr="005D7D83">
        <w:rPr>
          <w:b/>
        </w:rPr>
        <w:t>Test:</w:t>
      </w:r>
      <w:r>
        <w:t xml:space="preserve"> Suitability should be </w:t>
      </w:r>
      <w:r w:rsidR="005A54A3">
        <w:t xml:space="preserve">0 for the first two maps, then 200 for </w:t>
      </w:r>
      <w:proofErr w:type="spellStart"/>
      <w:ins w:id="12" w:author="USDA Forest Service" w:date="2014-09-16T12:48:00Z">
        <w:r w:rsidR="00695157">
          <w:t>MapleHardwood</w:t>
        </w:r>
      </w:ins>
      <w:proofErr w:type="spellEnd"/>
      <w:del w:id="13" w:author="USDA Forest Service" w:date="2014-09-16T12:48:00Z">
        <w:r w:rsidR="005A54A3" w:rsidDel="00695157">
          <w:delText>sugar maple</w:delText>
        </w:r>
      </w:del>
      <w:r w:rsidR="005A54A3">
        <w:t xml:space="preserve"> </w:t>
      </w:r>
      <w:del w:id="14" w:author="USDA Forest Service" w:date="2014-09-16T12:48:00Z">
        <w:r w:rsidR="005A54A3" w:rsidDel="00695157">
          <w:delText xml:space="preserve">and </w:delText>
        </w:r>
      </w:del>
      <w:ins w:id="15" w:author="USDA Forest Service" w:date="2014-09-16T12:48:00Z">
        <w:r w:rsidR="00695157">
          <w:t>or</w:t>
        </w:r>
        <w:r w:rsidR="00695157">
          <w:t xml:space="preserve"> </w:t>
        </w:r>
      </w:ins>
      <w:r w:rsidR="005A54A3">
        <w:t>4</w:t>
      </w:r>
      <w:r>
        <w:t xml:space="preserve">00 for </w:t>
      </w:r>
      <w:ins w:id="16" w:author="USDA Forest Service" w:date="2014-09-16T12:47:00Z">
        <w:r w:rsidR="00695157">
          <w:t>Pine</w:t>
        </w:r>
        <w:r w:rsidR="00695157" w:rsidDel="00695157">
          <w:t xml:space="preserve"> </w:t>
        </w:r>
      </w:ins>
      <w:del w:id="17" w:author="USDA Forest Service" w:date="2014-09-16T12:47:00Z">
        <w:r w:rsidDel="00695157">
          <w:delText xml:space="preserve">jack pine </w:delText>
        </w:r>
      </w:del>
      <w:r>
        <w:t>thereafter.</w:t>
      </w:r>
    </w:p>
    <w:p w:rsidR="0005002D" w:rsidRDefault="0005002D" w:rsidP="0005002D">
      <w:pPr>
        <w:spacing w:after="0" w:line="360" w:lineRule="auto"/>
      </w:pPr>
      <w:r w:rsidRPr="005D7D83">
        <w:rPr>
          <w:b/>
        </w:rPr>
        <w:t>Results:</w:t>
      </w:r>
      <w:r>
        <w:t xml:space="preserve"> </w:t>
      </w:r>
      <w:r w:rsidR="00A917D2">
        <w:t>NOT YET TESTED</w:t>
      </w:r>
    </w:p>
    <w:p w:rsidR="0005002D" w:rsidRDefault="0005002D" w:rsidP="00823813">
      <w:pPr>
        <w:spacing w:after="0" w:line="360" w:lineRule="auto"/>
      </w:pPr>
    </w:p>
    <w:p w:rsidR="0005002D" w:rsidRDefault="0005002D"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0914F4" w:rsidRDefault="000914F4" w:rsidP="00823813">
      <w:pPr>
        <w:spacing w:after="0" w:line="360" w:lineRule="auto"/>
      </w:pPr>
    </w:p>
    <w:p w:rsidR="00191277" w:rsidRDefault="00191277" w:rsidP="00823813">
      <w:pPr>
        <w:spacing w:after="0" w:line="360" w:lineRule="auto"/>
      </w:pPr>
      <w:r w:rsidRPr="005D7D83">
        <w:rPr>
          <w:b/>
        </w:rPr>
        <w:t>Suitability Model:</w:t>
      </w:r>
      <w:r>
        <w:t xml:space="preserve"> </w:t>
      </w:r>
      <w:proofErr w:type="spellStart"/>
      <w:r>
        <w:t>AgeClass_TimeSinceFire</w:t>
      </w:r>
      <w:proofErr w:type="spellEnd"/>
    </w:p>
    <w:p w:rsidR="00B03039" w:rsidRDefault="00B03039" w:rsidP="00823813">
      <w:pPr>
        <w:spacing w:after="0" w:line="360" w:lineRule="auto"/>
      </w:pPr>
      <w:r w:rsidRPr="005D7D83">
        <w:rPr>
          <w:b/>
        </w:rPr>
        <w:t>File:</w:t>
      </w:r>
      <w:r>
        <w:t xml:space="preserve"> </w:t>
      </w:r>
      <w:proofErr w:type="spellStart"/>
      <w:r w:rsidRPr="00191277">
        <w:t>DJBageclass_tsf_exampleAge</w:t>
      </w:r>
      <w:proofErr w:type="spellEnd"/>
    </w:p>
    <w:p w:rsidR="003015F8" w:rsidRDefault="00191277" w:rsidP="00823813">
      <w:pPr>
        <w:spacing w:after="0" w:line="360" w:lineRule="auto"/>
      </w:pPr>
      <w:r w:rsidRPr="005D7D83">
        <w:rPr>
          <w:b/>
        </w:rPr>
        <w:t>Parameter</w:t>
      </w:r>
      <w:r w:rsidR="00823813" w:rsidRPr="005D7D83">
        <w:rPr>
          <w:b/>
        </w:rPr>
        <w:t xml:space="preserve"> tested</w:t>
      </w:r>
      <w:r w:rsidRPr="005D7D83">
        <w:rPr>
          <w:b/>
        </w:rPr>
        <w:t xml:space="preserve">: </w:t>
      </w:r>
      <w:proofErr w:type="spellStart"/>
      <w:r>
        <w:t>AgeClass</w:t>
      </w:r>
      <w:proofErr w:type="spellEnd"/>
    </w:p>
    <w:p w:rsidR="00191277" w:rsidRDefault="00191277" w:rsidP="00823813">
      <w:pPr>
        <w:spacing w:after="0" w:line="360" w:lineRule="auto"/>
      </w:pPr>
      <w:r w:rsidRPr="005D7D83">
        <w:rPr>
          <w:b/>
        </w:rPr>
        <w:t>Test</w:t>
      </w:r>
      <w:r w:rsidR="00B03039" w:rsidRPr="005D7D83">
        <w:rPr>
          <w:b/>
        </w:rPr>
        <w:t xml:space="preserve"> definitions</w:t>
      </w:r>
      <w:r w:rsidRPr="005D7D83">
        <w:rPr>
          <w:b/>
        </w:rPr>
        <w:t>:</w:t>
      </w:r>
      <w:r>
        <w:t xml:space="preserve"> Suitability = 0 </w:t>
      </w:r>
      <w:r w:rsidR="00FA22E2">
        <w:t>(0-</w:t>
      </w:r>
      <w:r w:rsidR="00805280">
        <w:t>1</w:t>
      </w:r>
      <w:r>
        <w:t xml:space="preserve">0 </w:t>
      </w:r>
      <w:r w:rsidR="00B03039">
        <w:t>YO</w:t>
      </w:r>
      <w:r w:rsidR="00FA22E2">
        <w:t>)</w:t>
      </w:r>
      <w:r w:rsidR="00805280">
        <w:t xml:space="preserve">, </w:t>
      </w:r>
      <w:r w:rsidR="004216D1">
        <w:t>2</w:t>
      </w:r>
      <w:r>
        <w:t xml:space="preserve"> </w:t>
      </w:r>
      <w:r w:rsidR="00FA22E2">
        <w:t>(11-</w:t>
      </w:r>
      <w:r w:rsidR="00805280">
        <w:t xml:space="preserve">30 </w:t>
      </w:r>
      <w:r w:rsidR="00B03039">
        <w:t>YO</w:t>
      </w:r>
      <w:r w:rsidR="00FA22E2">
        <w:t>)</w:t>
      </w:r>
      <w:r w:rsidR="00805280">
        <w:t xml:space="preserve">, and 0 </w:t>
      </w:r>
      <w:r w:rsidR="00FA22E2">
        <w:t>(</w:t>
      </w:r>
      <w:r w:rsidR="00805280">
        <w:t>&gt; 30 YO</w:t>
      </w:r>
      <w:r w:rsidR="00FA22E2">
        <w:t>)</w:t>
      </w:r>
      <w:r>
        <w:t xml:space="preserve">. Initial communities </w:t>
      </w:r>
      <w:r w:rsidR="00B03039">
        <w:t>include jack pine and sugar maple, both set at 10 YO, and maps output at 10 year intervals.</w:t>
      </w:r>
    </w:p>
    <w:p w:rsidR="00191277" w:rsidRDefault="00B03039" w:rsidP="00823813">
      <w:pPr>
        <w:spacing w:after="0" w:line="360" w:lineRule="auto"/>
      </w:pPr>
      <w:r w:rsidRPr="005D7D83">
        <w:rPr>
          <w:b/>
        </w:rPr>
        <w:t>Test:</w:t>
      </w:r>
      <w:r>
        <w:t xml:space="preserve"> Suitability should be 0 for the first </w:t>
      </w:r>
      <w:r w:rsidR="00805280">
        <w:t>map</w:t>
      </w:r>
      <w:r>
        <w:t xml:space="preserve"> (</w:t>
      </w:r>
      <w:r w:rsidR="00805280">
        <w:t xml:space="preserve">10 </w:t>
      </w:r>
      <w:r w:rsidR="004216D1">
        <w:t>YO), 2</w:t>
      </w:r>
      <w:r>
        <w:t xml:space="preserve">00 for maps </w:t>
      </w:r>
      <w:r w:rsidR="00805280">
        <w:t xml:space="preserve">2 and 3 </w:t>
      </w:r>
      <w:r>
        <w:t>(</w:t>
      </w:r>
      <w:r w:rsidR="00805280">
        <w:t>20 and 30 YO</w:t>
      </w:r>
      <w:r>
        <w:t>)</w:t>
      </w:r>
      <w:r w:rsidR="00805280">
        <w:t>, and 0 for maps thereafter</w:t>
      </w:r>
      <w:r>
        <w:t>.</w:t>
      </w:r>
    </w:p>
    <w:p w:rsidR="00B03039" w:rsidRDefault="00823813" w:rsidP="00823813">
      <w:pPr>
        <w:spacing w:after="0" w:line="360" w:lineRule="auto"/>
      </w:pPr>
      <w:r w:rsidRPr="005D7D83">
        <w:rPr>
          <w:b/>
        </w:rPr>
        <w:t>Results:</w:t>
      </w:r>
      <w:r>
        <w:t xml:space="preserve"> </w:t>
      </w:r>
      <w:r w:rsidRPr="000B1802">
        <w:rPr>
          <w:highlight w:val="yellow"/>
        </w:rPr>
        <w:t xml:space="preserve">Test </w:t>
      </w:r>
      <w:proofErr w:type="gramStart"/>
      <w:r w:rsidR="000B1802" w:rsidRPr="000B1802">
        <w:rPr>
          <w:highlight w:val="yellow"/>
        </w:rPr>
        <w:t>fail</w:t>
      </w:r>
      <w:proofErr w:type="gramEnd"/>
      <w:r w:rsidR="000B1802" w:rsidRPr="000B1802">
        <w:rPr>
          <w:highlight w:val="yellow"/>
        </w:rPr>
        <w:t>. Suitability is showing up as 0 for 20 YO trees and 200 for 30 and 40 YO trees.</w:t>
      </w:r>
    </w:p>
    <w:p w:rsidR="004216D1" w:rsidRDefault="004216D1" w:rsidP="00823813">
      <w:pPr>
        <w:spacing w:after="0" w:line="360" w:lineRule="auto"/>
      </w:pPr>
      <w:r>
        <w:rPr>
          <w:noProof/>
        </w:rPr>
        <w:lastRenderedPageBreak/>
        <w:drawing>
          <wp:inline distT="0" distB="0" distL="0" distR="0">
            <wp:extent cx="2430852" cy="3769427"/>
            <wp:effectExtent l="19050" t="0" r="7548" b="0"/>
            <wp:docPr id="1"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9" cstate="print"/>
                    <a:stretch>
                      <a:fillRect/>
                    </a:stretch>
                  </pic:blipFill>
                  <pic:spPr>
                    <a:xfrm>
                      <a:off x="0" y="0"/>
                      <a:ext cx="2436285" cy="3777852"/>
                    </a:xfrm>
                    <a:prstGeom prst="rect">
                      <a:avLst/>
                    </a:prstGeom>
                  </pic:spPr>
                </pic:pic>
              </a:graphicData>
            </a:graphic>
          </wp:inline>
        </w:drawing>
      </w:r>
    </w:p>
    <w:p w:rsidR="00B03039" w:rsidRDefault="00B03039" w:rsidP="00823813">
      <w:pPr>
        <w:spacing w:after="0" w:line="360" w:lineRule="auto"/>
      </w:pPr>
    </w:p>
    <w:p w:rsidR="005D7D83" w:rsidRDefault="005D7D83" w:rsidP="005D7D83">
      <w:pPr>
        <w:spacing w:after="0" w:line="360" w:lineRule="auto"/>
      </w:pPr>
    </w:p>
    <w:p w:rsidR="005D7D83" w:rsidRDefault="005D7D83" w:rsidP="005D7D83">
      <w:pPr>
        <w:spacing w:after="0" w:line="360" w:lineRule="auto"/>
      </w:pPr>
    </w:p>
    <w:p w:rsidR="005D7D83" w:rsidRDefault="005D7D83" w:rsidP="005D7D83">
      <w:pPr>
        <w:spacing w:after="0" w:line="360" w:lineRule="auto"/>
      </w:pPr>
    </w:p>
    <w:p w:rsidR="005D7D83" w:rsidRDefault="005D7D83" w:rsidP="005D7D83">
      <w:pPr>
        <w:spacing w:after="0" w:line="360" w:lineRule="auto"/>
      </w:pPr>
    </w:p>
    <w:p w:rsidR="005D7D83" w:rsidRDefault="005D7D83" w:rsidP="005D7D83">
      <w:pPr>
        <w:spacing w:after="0" w:line="360" w:lineRule="auto"/>
      </w:pPr>
    </w:p>
    <w:p w:rsidR="005D7D83" w:rsidRDefault="005D7D83" w:rsidP="005D7D83">
      <w:pPr>
        <w:spacing w:after="0" w:line="360" w:lineRule="auto"/>
      </w:pPr>
    </w:p>
    <w:p w:rsidR="0005002D" w:rsidRDefault="0005002D" w:rsidP="005D7D83">
      <w:pPr>
        <w:spacing w:after="0" w:line="360" w:lineRule="auto"/>
      </w:pPr>
    </w:p>
    <w:p w:rsidR="000914F4" w:rsidRDefault="000914F4" w:rsidP="005D7D83">
      <w:pPr>
        <w:spacing w:after="0" w:line="360" w:lineRule="auto"/>
      </w:pPr>
    </w:p>
    <w:p w:rsidR="005D7D83" w:rsidRDefault="005D7D83" w:rsidP="005D7D83">
      <w:pPr>
        <w:spacing w:after="0" w:line="360" w:lineRule="auto"/>
      </w:pPr>
      <w:r w:rsidRPr="005D7D83">
        <w:rPr>
          <w:b/>
        </w:rPr>
        <w:t>Suitability Model:</w:t>
      </w:r>
      <w:r>
        <w:t xml:space="preserve"> </w:t>
      </w:r>
      <w:proofErr w:type="spellStart"/>
      <w:r>
        <w:t>AgeClass_TimeSinceFire</w:t>
      </w:r>
      <w:proofErr w:type="spellEnd"/>
    </w:p>
    <w:p w:rsidR="005D7D83" w:rsidRDefault="005D7D83" w:rsidP="005D7D83">
      <w:pPr>
        <w:spacing w:after="0" w:line="360" w:lineRule="auto"/>
      </w:pPr>
      <w:r w:rsidRPr="005D7D83">
        <w:rPr>
          <w:b/>
        </w:rPr>
        <w:t>File:</w:t>
      </w:r>
      <w:r>
        <w:t xml:space="preserve"> </w:t>
      </w:r>
      <w:proofErr w:type="spellStart"/>
      <w:r>
        <w:t>DJBageclass_tsf_exampleFire</w:t>
      </w:r>
      <w:proofErr w:type="spellEnd"/>
    </w:p>
    <w:p w:rsidR="005D7D83" w:rsidRDefault="005D7D83" w:rsidP="005D7D83">
      <w:pPr>
        <w:spacing w:after="0" w:line="360" w:lineRule="auto"/>
      </w:pPr>
      <w:r w:rsidRPr="005D7D83">
        <w:rPr>
          <w:b/>
        </w:rPr>
        <w:t xml:space="preserve">Parameter tested: </w:t>
      </w:r>
      <w:proofErr w:type="spellStart"/>
      <w:r w:rsidRPr="005D7D83">
        <w:t>TimeSinceFire</w:t>
      </w:r>
      <w:proofErr w:type="spellEnd"/>
    </w:p>
    <w:p w:rsidR="005D7D83" w:rsidRDefault="005D7D83" w:rsidP="005D7D83">
      <w:pPr>
        <w:spacing w:after="0" w:line="360" w:lineRule="auto"/>
      </w:pPr>
      <w:r w:rsidRPr="005D7D83">
        <w:rPr>
          <w:b/>
        </w:rPr>
        <w:t>Test definitions:</w:t>
      </w:r>
      <w:r>
        <w:t xml:space="preserve"> Suitability = 0 for Severity Class 0 and 1 for Severity Class 1-5.</w:t>
      </w:r>
    </w:p>
    <w:p w:rsidR="005D7D83" w:rsidRDefault="005D7D83" w:rsidP="005D7D83">
      <w:pPr>
        <w:spacing w:after="0" w:line="360" w:lineRule="auto"/>
      </w:pPr>
      <w:r w:rsidRPr="005D7D83">
        <w:rPr>
          <w:b/>
        </w:rPr>
        <w:t>Test:</w:t>
      </w:r>
      <w:r>
        <w:t xml:space="preserve"> Suitability should be 0 for non-burned areas and 1</w:t>
      </w:r>
      <w:r w:rsidR="00E8172E">
        <w:t>00</w:t>
      </w:r>
      <w:r>
        <w:t xml:space="preserve"> for all burned areas.</w:t>
      </w:r>
    </w:p>
    <w:p w:rsidR="005D7D83" w:rsidRDefault="005D7D83" w:rsidP="005D7D83">
      <w:pPr>
        <w:spacing w:after="0" w:line="360" w:lineRule="auto"/>
      </w:pPr>
      <w:r w:rsidRPr="005D7D83">
        <w:rPr>
          <w:b/>
        </w:rPr>
        <w:t>Results:</w:t>
      </w:r>
      <w:r>
        <w:t xml:space="preserve"> Test success.</w:t>
      </w:r>
      <w:r w:rsidR="00E8172E">
        <w:t xml:space="preserve"> The first 2 maps show fire severity at 5 and 10 years, the 3</w:t>
      </w:r>
      <w:r w:rsidR="00E8172E" w:rsidRPr="00E8172E">
        <w:rPr>
          <w:vertAlign w:val="superscript"/>
        </w:rPr>
        <w:t>rd</w:t>
      </w:r>
      <w:r w:rsidR="00E8172E">
        <w:t xml:space="preserve"> map shows habitat suitability at year 10 of the simulation, which contains suitable habitat for the cells burned in the first 2 fire maps.</w:t>
      </w:r>
    </w:p>
    <w:p w:rsidR="00E8172E" w:rsidRDefault="00E8172E" w:rsidP="005D7D83">
      <w:pPr>
        <w:spacing w:after="0" w:line="360" w:lineRule="auto"/>
      </w:pPr>
      <w:r>
        <w:rPr>
          <w:noProof/>
        </w:rPr>
        <w:lastRenderedPageBreak/>
        <w:drawing>
          <wp:inline distT="0" distB="0" distL="0" distR="0">
            <wp:extent cx="1966131" cy="2544417"/>
            <wp:effectExtent l="19050" t="0" r="0" b="0"/>
            <wp:docPr id="4" name="Picture 3" descr="f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jpg"/>
                    <pic:cNvPicPr/>
                  </pic:nvPicPr>
                  <pic:blipFill>
                    <a:blip r:embed="rId10" cstate="print"/>
                    <a:stretch>
                      <a:fillRect/>
                    </a:stretch>
                  </pic:blipFill>
                  <pic:spPr>
                    <a:xfrm>
                      <a:off x="0" y="0"/>
                      <a:ext cx="1966858" cy="2545358"/>
                    </a:xfrm>
                    <a:prstGeom prst="rect">
                      <a:avLst/>
                    </a:prstGeom>
                  </pic:spPr>
                </pic:pic>
              </a:graphicData>
            </a:graphic>
          </wp:inline>
        </w:drawing>
      </w:r>
      <w:r>
        <w:rPr>
          <w:noProof/>
        </w:rPr>
        <w:drawing>
          <wp:inline distT="0" distB="0" distL="0" distR="0">
            <wp:extent cx="1916978" cy="2480807"/>
            <wp:effectExtent l="19050" t="0" r="7072" b="0"/>
            <wp:docPr id="5" name="Picture 4" descr="f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ve.jpg"/>
                    <pic:cNvPicPr/>
                  </pic:nvPicPr>
                  <pic:blipFill>
                    <a:blip r:embed="rId11" cstate="print"/>
                    <a:stretch>
                      <a:fillRect/>
                    </a:stretch>
                  </pic:blipFill>
                  <pic:spPr>
                    <a:xfrm>
                      <a:off x="0" y="0"/>
                      <a:ext cx="1918222" cy="2482417"/>
                    </a:xfrm>
                    <a:prstGeom prst="rect">
                      <a:avLst/>
                    </a:prstGeom>
                  </pic:spPr>
                </pic:pic>
              </a:graphicData>
            </a:graphic>
          </wp:inline>
        </w:drawing>
      </w:r>
      <w:r>
        <w:rPr>
          <w:noProof/>
        </w:rPr>
        <w:drawing>
          <wp:inline distT="0" distB="0" distL="0" distR="0">
            <wp:extent cx="1870106" cy="2420149"/>
            <wp:effectExtent l="19050" t="0" r="0" b="0"/>
            <wp:docPr id="6" name="Picture 5" descr="s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x.jpg"/>
                    <pic:cNvPicPr/>
                  </pic:nvPicPr>
                  <pic:blipFill>
                    <a:blip r:embed="rId12" cstate="print"/>
                    <a:stretch>
                      <a:fillRect/>
                    </a:stretch>
                  </pic:blipFill>
                  <pic:spPr>
                    <a:xfrm>
                      <a:off x="0" y="0"/>
                      <a:ext cx="1879462" cy="2432257"/>
                    </a:xfrm>
                    <a:prstGeom prst="rect">
                      <a:avLst/>
                    </a:prstGeom>
                  </pic:spPr>
                </pic:pic>
              </a:graphicData>
            </a:graphic>
          </wp:inline>
        </w:drawing>
      </w:r>
    </w:p>
    <w:p w:rsidR="00B03039" w:rsidRDefault="00B03039" w:rsidP="00823813">
      <w:pPr>
        <w:spacing w:line="360" w:lineRule="auto"/>
      </w:pPr>
    </w:p>
    <w:p w:rsidR="002A4828" w:rsidRDefault="002A4828" w:rsidP="00823813">
      <w:pPr>
        <w:spacing w:line="360" w:lineRule="auto"/>
      </w:pPr>
    </w:p>
    <w:p w:rsidR="002A4828" w:rsidRDefault="002A4828" w:rsidP="00823813">
      <w:pPr>
        <w:spacing w:line="360" w:lineRule="auto"/>
      </w:pPr>
    </w:p>
    <w:p w:rsidR="002A4828" w:rsidRDefault="002A4828" w:rsidP="00823813">
      <w:pPr>
        <w:spacing w:line="360" w:lineRule="auto"/>
      </w:pPr>
    </w:p>
    <w:p w:rsidR="002A4828" w:rsidRDefault="002A4828" w:rsidP="00823813">
      <w:pPr>
        <w:spacing w:line="360" w:lineRule="auto"/>
      </w:pPr>
    </w:p>
    <w:p w:rsidR="002A4828" w:rsidRDefault="002A4828" w:rsidP="00823813">
      <w:pPr>
        <w:spacing w:line="360" w:lineRule="auto"/>
      </w:pPr>
    </w:p>
    <w:p w:rsidR="002A4828" w:rsidRDefault="002A4828" w:rsidP="00823813">
      <w:pPr>
        <w:spacing w:line="360" w:lineRule="auto"/>
      </w:pPr>
    </w:p>
    <w:p w:rsidR="002A4828" w:rsidRDefault="002A4828" w:rsidP="00823813">
      <w:pPr>
        <w:spacing w:line="360" w:lineRule="auto"/>
      </w:pPr>
    </w:p>
    <w:p w:rsidR="002A4828" w:rsidRDefault="002A4828" w:rsidP="00823813">
      <w:pPr>
        <w:spacing w:line="360" w:lineRule="auto"/>
      </w:pPr>
    </w:p>
    <w:p w:rsidR="002A4828" w:rsidRDefault="002A4828" w:rsidP="002A4828">
      <w:pPr>
        <w:spacing w:after="0" w:line="360" w:lineRule="auto"/>
      </w:pPr>
      <w:r w:rsidRPr="005D7D83">
        <w:rPr>
          <w:b/>
        </w:rPr>
        <w:t>Suitability Model:</w:t>
      </w:r>
      <w:r>
        <w:t xml:space="preserve"> </w:t>
      </w:r>
      <w:proofErr w:type="spellStart"/>
      <w:r>
        <w:t>AgeClass_TimeSinceFire</w:t>
      </w:r>
      <w:proofErr w:type="spellEnd"/>
    </w:p>
    <w:p w:rsidR="002A4828" w:rsidRDefault="002A4828" w:rsidP="002A4828">
      <w:pPr>
        <w:spacing w:after="0" w:line="360" w:lineRule="auto"/>
      </w:pPr>
      <w:r w:rsidRPr="005D7D83">
        <w:rPr>
          <w:b/>
        </w:rPr>
        <w:t>File:</w:t>
      </w:r>
      <w:r>
        <w:t xml:space="preserve"> </w:t>
      </w:r>
      <w:proofErr w:type="spellStart"/>
      <w:r>
        <w:t>DJBageclass_tsf_exampleAgeFire</w:t>
      </w:r>
      <w:proofErr w:type="spellEnd"/>
    </w:p>
    <w:p w:rsidR="002A4828" w:rsidRDefault="002A4828" w:rsidP="002A4828">
      <w:pPr>
        <w:spacing w:after="0" w:line="360" w:lineRule="auto"/>
      </w:pPr>
      <w:r w:rsidRPr="005D7D83">
        <w:rPr>
          <w:b/>
        </w:rPr>
        <w:t xml:space="preserve">Parameter tested: </w:t>
      </w:r>
      <w:r w:rsidRPr="002A4828">
        <w:t>Age and</w:t>
      </w:r>
      <w:r>
        <w:rPr>
          <w:b/>
        </w:rPr>
        <w:t xml:space="preserve"> </w:t>
      </w:r>
      <w:proofErr w:type="spellStart"/>
      <w:r w:rsidRPr="005D7D83">
        <w:t>TimeSinceFire</w:t>
      </w:r>
      <w:proofErr w:type="spellEnd"/>
    </w:p>
    <w:p w:rsidR="002A4828" w:rsidRDefault="002A4828" w:rsidP="002A4828">
      <w:pPr>
        <w:spacing w:after="0" w:line="360" w:lineRule="auto"/>
      </w:pPr>
      <w:r w:rsidRPr="005D7D83">
        <w:rPr>
          <w:b/>
        </w:rPr>
        <w:t>Test definitions:</w:t>
      </w:r>
      <w:r>
        <w:t xml:space="preserve"> </w:t>
      </w:r>
      <w:r w:rsidR="000914F4">
        <w:t xml:space="preserve">Suitability = 0 (0-10 YO), </w:t>
      </w:r>
      <w:r w:rsidR="005A54A3">
        <w:t>1</w:t>
      </w:r>
      <w:r w:rsidR="000914F4">
        <w:t xml:space="preserve"> (11-30 YO), and 0 (&gt; 30 YO)</w:t>
      </w:r>
      <w:r>
        <w:t>. Suitabilit</w:t>
      </w:r>
      <w:r w:rsidR="00297D78">
        <w:t>y = 0 for Severity Class 0 and 2</w:t>
      </w:r>
      <w:r>
        <w:t xml:space="preserve"> for Severity Class 1-5.</w:t>
      </w:r>
    </w:p>
    <w:p w:rsidR="002A4828" w:rsidRDefault="002A4828" w:rsidP="002A4828">
      <w:pPr>
        <w:spacing w:after="0" w:line="360" w:lineRule="auto"/>
      </w:pPr>
      <w:r w:rsidRPr="005D7D83">
        <w:rPr>
          <w:b/>
        </w:rPr>
        <w:t>Test:</w:t>
      </w:r>
      <w:r>
        <w:t xml:space="preserve"> Suitabilit</w:t>
      </w:r>
      <w:r w:rsidR="000914F4">
        <w:t>y should be 0 for</w:t>
      </w:r>
      <w:r w:rsidR="005A54A3">
        <w:t xml:space="preserve"> the first map (10 YO), 2</w:t>
      </w:r>
      <w:r>
        <w:t xml:space="preserve">00 for </w:t>
      </w:r>
      <w:r w:rsidR="000914F4">
        <w:t xml:space="preserve">the next two maps in cells that </w:t>
      </w:r>
      <w:r>
        <w:t xml:space="preserve">were burned </w:t>
      </w:r>
      <w:r w:rsidR="000914F4">
        <w:t>(11-30 YO), and 0 for the remaining maps.</w:t>
      </w:r>
    </w:p>
    <w:p w:rsidR="002A4828" w:rsidRDefault="002A4828" w:rsidP="002A4828">
      <w:pPr>
        <w:spacing w:after="0" w:line="360" w:lineRule="auto"/>
      </w:pPr>
      <w:r w:rsidRPr="005D7D83">
        <w:rPr>
          <w:b/>
        </w:rPr>
        <w:lastRenderedPageBreak/>
        <w:t>Results:</w:t>
      </w:r>
      <w:r>
        <w:t xml:space="preserve"> </w:t>
      </w:r>
      <w:r w:rsidRPr="000B1802">
        <w:rPr>
          <w:highlight w:val="yellow"/>
        </w:rPr>
        <w:t xml:space="preserve">Test </w:t>
      </w:r>
      <w:proofErr w:type="gramStart"/>
      <w:r w:rsidR="00297D78" w:rsidRPr="000B1802">
        <w:rPr>
          <w:highlight w:val="yellow"/>
        </w:rPr>
        <w:t>fail</w:t>
      </w:r>
      <w:proofErr w:type="gramEnd"/>
      <w:r w:rsidR="00297D78" w:rsidRPr="000B1802">
        <w:rPr>
          <w:highlight w:val="yellow"/>
        </w:rPr>
        <w:t>. The maps are showing suitability for 30 and 40 YO trees rather than 20 and 30 YO trees</w:t>
      </w:r>
      <w:r w:rsidR="000B1802" w:rsidRPr="000B1802">
        <w:rPr>
          <w:highlight w:val="yellow"/>
        </w:rPr>
        <w:t xml:space="preserve"> (as expected, same error as the age test)</w:t>
      </w:r>
      <w:r w:rsidR="00297D78" w:rsidRPr="000B1802">
        <w:rPr>
          <w:highlight w:val="yellow"/>
        </w:rPr>
        <w:t xml:space="preserve">. </w:t>
      </w:r>
      <w:r w:rsidR="000B1802" w:rsidRPr="000B1802">
        <w:rPr>
          <w:highlight w:val="yellow"/>
        </w:rPr>
        <w:t>S</w:t>
      </w:r>
      <w:r w:rsidR="00A917D2" w:rsidRPr="000B1802">
        <w:rPr>
          <w:highlight w:val="yellow"/>
        </w:rPr>
        <w:t>econd</w:t>
      </w:r>
      <w:r w:rsidR="00297D78" w:rsidRPr="000B1802">
        <w:rPr>
          <w:highlight w:val="yellow"/>
        </w:rPr>
        <w:t xml:space="preserve">, for the two maps showing suitable habitat, suitability should be additive </w:t>
      </w:r>
      <w:r w:rsidR="000B1802" w:rsidRPr="000B1802">
        <w:rPr>
          <w:highlight w:val="yellow"/>
        </w:rPr>
        <w:t xml:space="preserve">and it’s not </w:t>
      </w:r>
      <w:r w:rsidR="00297D78" w:rsidRPr="000B1802">
        <w:rPr>
          <w:highlight w:val="yellow"/>
        </w:rPr>
        <w:t>(</w:t>
      </w:r>
      <w:r w:rsidR="000B1802">
        <w:rPr>
          <w:highlight w:val="yellow"/>
        </w:rPr>
        <w:t xml:space="preserve">see figures below; </w:t>
      </w:r>
      <w:r w:rsidR="00297D78" w:rsidRPr="000B1802">
        <w:rPr>
          <w:highlight w:val="yellow"/>
        </w:rPr>
        <w:t xml:space="preserve">the habitat </w:t>
      </w:r>
      <w:r w:rsidR="000B1802" w:rsidRPr="000B1802">
        <w:rPr>
          <w:highlight w:val="yellow"/>
        </w:rPr>
        <w:t>should stay</w:t>
      </w:r>
      <w:r w:rsidR="00297D78" w:rsidRPr="000B1802">
        <w:rPr>
          <w:highlight w:val="yellow"/>
        </w:rPr>
        <w:t xml:space="preserve"> suitable forever after fire until the max age is reached).</w:t>
      </w:r>
    </w:p>
    <w:p w:rsidR="002A4828" w:rsidRDefault="002A4828" w:rsidP="002A4828">
      <w:pPr>
        <w:spacing w:after="0" w:line="360" w:lineRule="auto"/>
      </w:pPr>
    </w:p>
    <w:p w:rsidR="0078135E" w:rsidRDefault="00297D78" w:rsidP="002A4828">
      <w:pPr>
        <w:spacing w:after="0" w:line="360" w:lineRule="auto"/>
      </w:pPr>
      <w:r w:rsidRPr="00297D78">
        <w:rPr>
          <w:noProof/>
        </w:rPr>
        <w:drawing>
          <wp:inline distT="0" distB="0" distL="0" distR="0">
            <wp:extent cx="4164761" cy="2329132"/>
            <wp:effectExtent l="19050" t="0" r="7189" b="0"/>
            <wp:docPr id="13" name="Picture 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3" cstate="print"/>
                    <a:srcRect/>
                    <a:stretch>
                      <a:fillRect/>
                    </a:stretch>
                  </pic:blipFill>
                  <pic:spPr bwMode="auto">
                    <a:xfrm>
                      <a:off x="0" y="0"/>
                      <a:ext cx="4168439" cy="2331189"/>
                    </a:xfrm>
                    <a:prstGeom prst="rect">
                      <a:avLst/>
                    </a:prstGeom>
                    <a:noFill/>
                    <a:ln w="9525">
                      <a:noFill/>
                      <a:miter lim="800000"/>
                      <a:headEnd/>
                      <a:tailEnd/>
                    </a:ln>
                  </pic:spPr>
                </pic:pic>
              </a:graphicData>
            </a:graphic>
          </wp:inline>
        </w:drawing>
      </w:r>
    </w:p>
    <w:p w:rsidR="00A917D2" w:rsidRDefault="00297D78" w:rsidP="00FF49BB">
      <w:pPr>
        <w:spacing w:after="0" w:line="360" w:lineRule="auto"/>
      </w:pPr>
      <w:r>
        <w:rPr>
          <w:noProof/>
        </w:rPr>
        <w:drawing>
          <wp:inline distT="0" distB="0" distL="0" distR="0">
            <wp:extent cx="4104376" cy="2308035"/>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115850" cy="2314487"/>
                    </a:xfrm>
                    <a:prstGeom prst="rect">
                      <a:avLst/>
                    </a:prstGeom>
                    <a:noFill/>
                    <a:ln w="9525">
                      <a:noFill/>
                      <a:miter lim="800000"/>
                      <a:headEnd/>
                      <a:tailEnd/>
                    </a:ln>
                  </pic:spPr>
                </pic:pic>
              </a:graphicData>
            </a:graphic>
          </wp:inline>
        </w:drawing>
      </w:r>
    </w:p>
    <w:p w:rsidR="00DF2E75" w:rsidRDefault="00DF2E75" w:rsidP="00FF49BB">
      <w:pPr>
        <w:spacing w:after="0" w:line="360" w:lineRule="auto"/>
        <w:rPr>
          <w:b/>
        </w:rPr>
      </w:pPr>
    </w:p>
    <w:p w:rsidR="00FF49BB" w:rsidRDefault="00FF49BB" w:rsidP="00FF49BB">
      <w:pPr>
        <w:spacing w:after="0" w:line="360" w:lineRule="auto"/>
      </w:pPr>
      <w:r w:rsidRPr="005D7D83">
        <w:rPr>
          <w:b/>
        </w:rPr>
        <w:t>Suitability Model:</w:t>
      </w:r>
      <w:r>
        <w:t xml:space="preserve"> </w:t>
      </w:r>
      <w:proofErr w:type="spellStart"/>
      <w:r>
        <w:t>AgeClass_TimeSinceHarvest</w:t>
      </w:r>
      <w:proofErr w:type="spellEnd"/>
    </w:p>
    <w:p w:rsidR="00FF49BB" w:rsidRDefault="00FF49BB" w:rsidP="00FF49BB">
      <w:pPr>
        <w:spacing w:after="0" w:line="360" w:lineRule="auto"/>
      </w:pPr>
      <w:r w:rsidRPr="005D7D83">
        <w:rPr>
          <w:b/>
        </w:rPr>
        <w:t>File:</w:t>
      </w:r>
      <w:r>
        <w:t xml:space="preserve"> </w:t>
      </w:r>
      <w:proofErr w:type="spellStart"/>
      <w:r>
        <w:t>DJBageclass_tsh</w:t>
      </w:r>
      <w:r w:rsidRPr="00191277">
        <w:t>_exampleAge</w:t>
      </w:r>
      <w:proofErr w:type="spellEnd"/>
    </w:p>
    <w:p w:rsidR="00FF49BB" w:rsidRDefault="00FF49BB" w:rsidP="00FF49BB">
      <w:pPr>
        <w:spacing w:after="0" w:line="360" w:lineRule="auto"/>
      </w:pPr>
      <w:r w:rsidRPr="005D7D83">
        <w:rPr>
          <w:b/>
        </w:rPr>
        <w:t xml:space="preserve">Parameter tested: </w:t>
      </w:r>
      <w:proofErr w:type="spellStart"/>
      <w:r>
        <w:t>AgeClass</w:t>
      </w:r>
      <w:proofErr w:type="spellEnd"/>
    </w:p>
    <w:p w:rsidR="00FF49BB" w:rsidRDefault="00FF49BB" w:rsidP="00FF49BB">
      <w:pPr>
        <w:spacing w:after="0" w:line="360" w:lineRule="auto"/>
      </w:pPr>
      <w:r w:rsidRPr="005D7D83">
        <w:rPr>
          <w:b/>
        </w:rPr>
        <w:t>Test definitions:</w:t>
      </w:r>
      <w:r>
        <w:t xml:space="preserve"> </w:t>
      </w:r>
      <w:r w:rsidR="000B1802">
        <w:t>Suitability = 0 (0-10 YO), 2 (11-30 YO), and 0 (&gt; 30 YO). Initial communities include jack pine and sugar maple, both set at 10 YO, and maps output at 10 year intervals.</w:t>
      </w:r>
    </w:p>
    <w:p w:rsidR="00FF49BB" w:rsidRDefault="00FF49BB" w:rsidP="00FF49BB">
      <w:pPr>
        <w:spacing w:after="0" w:line="360" w:lineRule="auto"/>
      </w:pPr>
      <w:r w:rsidRPr="005D7D83">
        <w:rPr>
          <w:b/>
        </w:rPr>
        <w:t>Test:</w:t>
      </w:r>
      <w:r>
        <w:t xml:space="preserve"> </w:t>
      </w:r>
      <w:r w:rsidR="000B1802">
        <w:t>Suitability should be 0 for the first map (10 YO), 200 for maps 2 and 3 (20 and 30 YO), and 0 for maps thereafter.</w:t>
      </w:r>
    </w:p>
    <w:p w:rsidR="00AB4A1F" w:rsidRDefault="00FF49BB" w:rsidP="00AB4A1F">
      <w:pPr>
        <w:spacing w:after="0" w:line="360" w:lineRule="auto"/>
      </w:pPr>
      <w:r w:rsidRPr="005D7D83">
        <w:rPr>
          <w:b/>
        </w:rPr>
        <w:lastRenderedPageBreak/>
        <w:t>Results:</w:t>
      </w:r>
      <w:r>
        <w:t xml:space="preserve"> </w:t>
      </w:r>
      <w:r w:rsidR="005A6D09" w:rsidRPr="00DB7E30">
        <w:rPr>
          <w:highlight w:val="yellow"/>
        </w:rPr>
        <w:t>Test</w:t>
      </w:r>
      <w:r w:rsidR="00DB7E30" w:rsidRPr="00DB7E30">
        <w:rPr>
          <w:highlight w:val="yellow"/>
        </w:rPr>
        <w:t xml:space="preserve"> failed. </w:t>
      </w:r>
      <w:r w:rsidR="00AB4A1F" w:rsidRPr="00DB7E30">
        <w:rPr>
          <w:highlight w:val="yellow"/>
        </w:rPr>
        <w:t>Harvest suitability code was non-functional due to: “The given key was not present in the dictionary.”</w:t>
      </w:r>
      <w:r w:rsidR="00DB7E30" w:rsidRPr="00DB7E30">
        <w:rPr>
          <w:highlight w:val="yellow"/>
        </w:rPr>
        <w:t xml:space="preserve"> Looked at the code and couldn’</w:t>
      </w:r>
      <w:r w:rsidR="00DF2E75">
        <w:rPr>
          <w:highlight w:val="yellow"/>
        </w:rPr>
        <w:t>t find an</w:t>
      </w:r>
      <w:r w:rsidR="00DB7E30" w:rsidRPr="00DB7E30">
        <w:rPr>
          <w:highlight w:val="yellow"/>
        </w:rPr>
        <w:t xml:space="preserve"> error.</w:t>
      </w:r>
    </w:p>
    <w:p w:rsidR="00A917D2" w:rsidRDefault="00A917D2" w:rsidP="00823813">
      <w:pPr>
        <w:spacing w:line="360" w:lineRule="auto"/>
      </w:pPr>
    </w:p>
    <w:p w:rsidR="00FF49BB" w:rsidRDefault="00FF49BB" w:rsidP="00FF49BB">
      <w:pPr>
        <w:spacing w:after="0" w:line="360" w:lineRule="auto"/>
      </w:pPr>
      <w:r w:rsidRPr="005D7D83">
        <w:rPr>
          <w:b/>
        </w:rPr>
        <w:t>Suitability Model:</w:t>
      </w:r>
      <w:r>
        <w:t xml:space="preserve"> </w:t>
      </w:r>
      <w:proofErr w:type="spellStart"/>
      <w:r>
        <w:t>AgeClass_TimeSinceHarvest</w:t>
      </w:r>
      <w:proofErr w:type="spellEnd"/>
    </w:p>
    <w:p w:rsidR="00FF49BB" w:rsidRDefault="00FF49BB" w:rsidP="00FF49BB">
      <w:pPr>
        <w:spacing w:after="0" w:line="360" w:lineRule="auto"/>
      </w:pPr>
      <w:r w:rsidRPr="005D7D83">
        <w:rPr>
          <w:b/>
        </w:rPr>
        <w:t>File:</w:t>
      </w:r>
      <w:r>
        <w:t xml:space="preserve"> </w:t>
      </w:r>
      <w:proofErr w:type="spellStart"/>
      <w:r>
        <w:t>DJBageclass_tsh_exampleHarvest</w:t>
      </w:r>
      <w:proofErr w:type="spellEnd"/>
    </w:p>
    <w:p w:rsidR="00FF49BB" w:rsidRDefault="00FF49BB" w:rsidP="00FF49BB">
      <w:pPr>
        <w:spacing w:after="0" w:line="360" w:lineRule="auto"/>
      </w:pPr>
      <w:r w:rsidRPr="005D7D83">
        <w:rPr>
          <w:b/>
        </w:rPr>
        <w:t xml:space="preserve">Parameter tested: </w:t>
      </w:r>
      <w:proofErr w:type="spellStart"/>
      <w:r>
        <w:t>TimeSinceHarvest</w:t>
      </w:r>
      <w:proofErr w:type="spellEnd"/>
    </w:p>
    <w:p w:rsidR="00FF49BB" w:rsidRDefault="00FF49BB" w:rsidP="00FF49BB">
      <w:pPr>
        <w:spacing w:after="0" w:line="360" w:lineRule="auto"/>
      </w:pPr>
      <w:r w:rsidRPr="005D7D83">
        <w:rPr>
          <w:b/>
        </w:rPr>
        <w:t>Test definitions:</w:t>
      </w:r>
      <w:r>
        <w:t xml:space="preserve"> </w:t>
      </w:r>
      <w:r w:rsidR="005A6D09">
        <w:t xml:space="preserve">All trees harvested at 20 YO. </w:t>
      </w:r>
      <w:r w:rsidR="00DB7E30">
        <w:t>Suitability = 0 for non-harvested trees (0-19</w:t>
      </w:r>
      <w:r>
        <w:t xml:space="preserve"> YO</w:t>
      </w:r>
      <w:r w:rsidR="00DB7E30">
        <w:t>)</w:t>
      </w:r>
      <w:r>
        <w:t xml:space="preserve">, </w:t>
      </w:r>
      <w:r w:rsidR="00DB7E30">
        <w:t>and 2</w:t>
      </w:r>
      <w:r>
        <w:t xml:space="preserve"> for </w:t>
      </w:r>
      <w:r w:rsidR="00DB7E30">
        <w:t>harvested trees (20+ YO).</w:t>
      </w:r>
    </w:p>
    <w:p w:rsidR="00FF49BB" w:rsidRDefault="00FF49BB" w:rsidP="00FF49BB">
      <w:pPr>
        <w:spacing w:after="0" w:line="360" w:lineRule="auto"/>
      </w:pPr>
      <w:r w:rsidRPr="005D7D83">
        <w:rPr>
          <w:b/>
        </w:rPr>
        <w:t>Test:</w:t>
      </w:r>
      <w:r>
        <w:t xml:space="preserve"> Suitability should be 0 for the first </w:t>
      </w:r>
      <w:r w:rsidR="005A6D09">
        <w:t>map</w:t>
      </w:r>
      <w:r>
        <w:t xml:space="preserve"> (</w:t>
      </w:r>
      <w:r w:rsidR="005A6D09">
        <w:t xml:space="preserve">10 </w:t>
      </w:r>
      <w:r w:rsidR="00DB7E30">
        <w:t>YO), and then 2</w:t>
      </w:r>
      <w:r>
        <w:t>00 for maps thereafter (</w:t>
      </w:r>
      <w:r w:rsidR="005A6D09">
        <w:t>2</w:t>
      </w:r>
      <w:r w:rsidR="00DB7E30">
        <w:t>0+ YO).</w:t>
      </w:r>
    </w:p>
    <w:p w:rsidR="00FF49BB" w:rsidRDefault="00FF49BB" w:rsidP="00FF49BB">
      <w:pPr>
        <w:spacing w:after="0" w:line="360" w:lineRule="auto"/>
      </w:pPr>
      <w:r w:rsidRPr="005D7D83">
        <w:rPr>
          <w:b/>
        </w:rPr>
        <w:t>Results:</w:t>
      </w:r>
      <w:r>
        <w:t xml:space="preserve"> </w:t>
      </w:r>
      <w:r w:rsidR="00DB7E30">
        <w:t xml:space="preserve">NOT YET </w:t>
      </w:r>
      <w:r w:rsidR="005A54A3">
        <w:t>TESTED</w:t>
      </w:r>
    </w:p>
    <w:p w:rsidR="00FF49BB" w:rsidRDefault="00FF49BB" w:rsidP="00823813">
      <w:pPr>
        <w:spacing w:line="360" w:lineRule="auto"/>
      </w:pPr>
    </w:p>
    <w:p w:rsidR="005A6D09" w:rsidRDefault="005A6D09" w:rsidP="005A6D09">
      <w:pPr>
        <w:spacing w:after="0" w:line="360" w:lineRule="auto"/>
      </w:pPr>
      <w:r w:rsidRPr="005D7D83">
        <w:rPr>
          <w:b/>
        </w:rPr>
        <w:t>Suitability Model:</w:t>
      </w:r>
      <w:r>
        <w:t xml:space="preserve"> </w:t>
      </w:r>
      <w:proofErr w:type="spellStart"/>
      <w:r>
        <w:t>AgeClass_TimeSinceHarvest</w:t>
      </w:r>
      <w:proofErr w:type="spellEnd"/>
    </w:p>
    <w:p w:rsidR="005A6D09" w:rsidRDefault="005A6D09" w:rsidP="005A6D09">
      <w:pPr>
        <w:spacing w:after="0" w:line="360" w:lineRule="auto"/>
      </w:pPr>
      <w:r w:rsidRPr="005D7D83">
        <w:rPr>
          <w:b/>
        </w:rPr>
        <w:t>File:</w:t>
      </w:r>
      <w:r>
        <w:t xml:space="preserve"> </w:t>
      </w:r>
      <w:proofErr w:type="spellStart"/>
      <w:r>
        <w:t>DJBageclass_tsh_exampleAgeHarvest</w:t>
      </w:r>
      <w:proofErr w:type="spellEnd"/>
    </w:p>
    <w:p w:rsidR="005A6D09" w:rsidRDefault="005A6D09" w:rsidP="005A6D09">
      <w:pPr>
        <w:spacing w:after="0" w:line="360" w:lineRule="auto"/>
      </w:pPr>
      <w:r w:rsidRPr="005D7D83">
        <w:rPr>
          <w:b/>
        </w:rPr>
        <w:t xml:space="preserve">Parameter tested: </w:t>
      </w:r>
      <w:r w:rsidRPr="005A6D09">
        <w:t xml:space="preserve">Age and </w:t>
      </w:r>
      <w:proofErr w:type="spellStart"/>
      <w:r w:rsidRPr="005A6D09">
        <w:t>TimeSinceHarvest</w:t>
      </w:r>
      <w:proofErr w:type="spellEnd"/>
    </w:p>
    <w:p w:rsidR="00DB7E30" w:rsidRDefault="005A6D09" w:rsidP="005A6D09">
      <w:pPr>
        <w:spacing w:after="0" w:line="360" w:lineRule="auto"/>
      </w:pPr>
      <w:r w:rsidRPr="005D7D83">
        <w:rPr>
          <w:b/>
        </w:rPr>
        <w:t>Test definitions:</w:t>
      </w:r>
      <w:r>
        <w:t xml:space="preserve"> </w:t>
      </w:r>
      <w:r w:rsidR="00DB7E30">
        <w:t>Age suitability = 0 (0-10 YO), 2 (11-30 YO), and 0 (&gt; 30 YO).</w:t>
      </w:r>
      <w:r w:rsidR="00DB7E30" w:rsidRPr="00DB7E30">
        <w:t xml:space="preserve"> </w:t>
      </w:r>
      <w:r w:rsidR="00DB7E30">
        <w:t>Harvest suitability = 0 for non-harvested trees (0-19 YO), and 2 for harvested trees (20+ YO).</w:t>
      </w:r>
    </w:p>
    <w:p w:rsidR="005A6D09" w:rsidRDefault="005A6D09" w:rsidP="005A6D09">
      <w:pPr>
        <w:spacing w:after="0" w:line="360" w:lineRule="auto"/>
      </w:pPr>
      <w:r w:rsidRPr="005D7D83">
        <w:rPr>
          <w:b/>
        </w:rPr>
        <w:t>Test:</w:t>
      </w:r>
      <w:r>
        <w:t xml:space="preserve"> Suitability should be 0 for t</w:t>
      </w:r>
      <w:r w:rsidR="00DB7E30">
        <w:t>he first map (10 YO), 4</w:t>
      </w:r>
      <w:r>
        <w:t>00 for cells that were harvested</w:t>
      </w:r>
      <w:r w:rsidR="00536B58">
        <w:t xml:space="preserve"> when trees were 11-30 YO, and 0 for the remaining maps</w:t>
      </w:r>
      <w:r>
        <w:t>.</w:t>
      </w:r>
    </w:p>
    <w:p w:rsidR="005A6D09" w:rsidRDefault="005A6D09" w:rsidP="005A6D09">
      <w:pPr>
        <w:spacing w:after="0" w:line="360" w:lineRule="auto"/>
      </w:pPr>
      <w:r w:rsidRPr="005D7D83">
        <w:rPr>
          <w:b/>
        </w:rPr>
        <w:t>Results:</w:t>
      </w:r>
      <w:r>
        <w:t xml:space="preserve"> </w:t>
      </w:r>
      <w:r w:rsidR="00DB7E30">
        <w:t xml:space="preserve">NOT YET </w:t>
      </w:r>
      <w:r w:rsidR="005A54A3">
        <w:t>TESTED</w:t>
      </w:r>
    </w:p>
    <w:p w:rsidR="005A6D09" w:rsidRDefault="005A6D09" w:rsidP="00823813">
      <w:pPr>
        <w:spacing w:line="360" w:lineRule="auto"/>
      </w:pPr>
    </w:p>
    <w:p w:rsidR="005A6D09" w:rsidRDefault="005A6D09" w:rsidP="00823813">
      <w:pPr>
        <w:spacing w:line="360" w:lineRule="auto"/>
      </w:pPr>
    </w:p>
    <w:p w:rsidR="005A6D09" w:rsidRDefault="005A6D09" w:rsidP="00823813">
      <w:pPr>
        <w:spacing w:line="360" w:lineRule="auto"/>
      </w:pPr>
    </w:p>
    <w:p w:rsidR="005A6D09" w:rsidRDefault="005A6D09" w:rsidP="00823813">
      <w:pPr>
        <w:spacing w:line="360" w:lineRule="auto"/>
      </w:pPr>
    </w:p>
    <w:p w:rsidR="005A6D09" w:rsidRDefault="005A6D09" w:rsidP="005A6D09">
      <w:pPr>
        <w:spacing w:after="0" w:line="360" w:lineRule="auto"/>
      </w:pPr>
      <w:r w:rsidRPr="005D7D83">
        <w:rPr>
          <w:b/>
        </w:rPr>
        <w:t>Suitability Model:</w:t>
      </w:r>
      <w:r>
        <w:t xml:space="preserve"> </w:t>
      </w:r>
      <w:proofErr w:type="spellStart"/>
      <w:r>
        <w:t>ForestType_TimeSinceFire</w:t>
      </w:r>
      <w:proofErr w:type="spellEnd"/>
    </w:p>
    <w:p w:rsidR="005A6D09" w:rsidRDefault="005A6D09" w:rsidP="005A6D09">
      <w:pPr>
        <w:spacing w:after="0" w:line="360" w:lineRule="auto"/>
      </w:pPr>
      <w:r w:rsidRPr="005D7D83">
        <w:rPr>
          <w:b/>
        </w:rPr>
        <w:t>File:</w:t>
      </w:r>
      <w:r>
        <w:t xml:space="preserve"> </w:t>
      </w:r>
      <w:proofErr w:type="spellStart"/>
      <w:r w:rsidRPr="005A6D09">
        <w:t>DJBforesttype_tsf_exampleFType</w:t>
      </w:r>
      <w:proofErr w:type="spellEnd"/>
    </w:p>
    <w:p w:rsidR="005A6D09" w:rsidRDefault="005A6D09" w:rsidP="005A6D09">
      <w:pPr>
        <w:spacing w:after="0" w:line="360" w:lineRule="auto"/>
      </w:pPr>
      <w:r w:rsidRPr="005D7D83">
        <w:rPr>
          <w:b/>
        </w:rPr>
        <w:t xml:space="preserve">Parameter tested: </w:t>
      </w:r>
      <w:proofErr w:type="spellStart"/>
      <w:r>
        <w:t>ForestType</w:t>
      </w:r>
      <w:proofErr w:type="spellEnd"/>
    </w:p>
    <w:p w:rsidR="005A6D09" w:rsidRDefault="005A6D09" w:rsidP="005A6D09">
      <w:pPr>
        <w:spacing w:after="0" w:line="360" w:lineRule="auto"/>
      </w:pPr>
      <w:r w:rsidRPr="005D7D83">
        <w:rPr>
          <w:b/>
        </w:rPr>
        <w:t>Test definitions:</w:t>
      </w:r>
      <w:r>
        <w:t xml:space="preserve"> Suitabi</w:t>
      </w:r>
      <w:r w:rsidR="00DF2E75">
        <w:t>lity = 2 for sugar maple and 4</w:t>
      </w:r>
      <w:r>
        <w:t xml:space="preserve"> for jack pine.</w:t>
      </w:r>
    </w:p>
    <w:p w:rsidR="005A6D09" w:rsidRDefault="005A6D09" w:rsidP="005A6D09">
      <w:pPr>
        <w:spacing w:after="0" w:line="360" w:lineRule="auto"/>
      </w:pPr>
      <w:r w:rsidRPr="005D7D83">
        <w:rPr>
          <w:b/>
        </w:rPr>
        <w:t>Test:</w:t>
      </w:r>
      <w:r>
        <w:t xml:space="preserve"> Suitability sh</w:t>
      </w:r>
      <w:r w:rsidR="00DF2E75">
        <w:t>ould be 200 for sugar maple and 4</w:t>
      </w:r>
      <w:r>
        <w:t>00 for jack pine.</w:t>
      </w:r>
    </w:p>
    <w:p w:rsidR="005A6D09" w:rsidRDefault="005A6D09" w:rsidP="005A6D09">
      <w:pPr>
        <w:spacing w:after="0" w:line="360" w:lineRule="auto"/>
      </w:pPr>
      <w:r w:rsidRPr="005D7D83">
        <w:rPr>
          <w:b/>
        </w:rPr>
        <w:lastRenderedPageBreak/>
        <w:t>Results:</w:t>
      </w:r>
      <w:r>
        <w:t xml:space="preserve"> </w:t>
      </w:r>
      <w:r w:rsidR="0005002D" w:rsidRPr="007A33AC">
        <w:rPr>
          <w:highlight w:val="yellow"/>
        </w:rPr>
        <w:t xml:space="preserve">Test </w:t>
      </w:r>
      <w:r w:rsidR="00536B58" w:rsidRPr="007A33AC">
        <w:rPr>
          <w:highlight w:val="yellow"/>
        </w:rPr>
        <w:t>failed.</w:t>
      </w:r>
      <w:r w:rsidR="007A33AC" w:rsidRPr="007A33AC">
        <w:rPr>
          <w:highlight w:val="yellow"/>
        </w:rPr>
        <w:t xml:space="preserve"> Like with the </w:t>
      </w:r>
      <w:proofErr w:type="spellStart"/>
      <w:r w:rsidR="007A33AC" w:rsidRPr="007A33AC">
        <w:rPr>
          <w:i/>
          <w:highlight w:val="yellow"/>
        </w:rPr>
        <w:t>AgeClass_ForestType</w:t>
      </w:r>
      <w:proofErr w:type="spellEnd"/>
      <w:r w:rsidR="007A33AC" w:rsidRPr="007A33AC">
        <w:rPr>
          <w:highlight w:val="yellow"/>
        </w:rPr>
        <w:t xml:space="preserve"> suitability model, it appears that the species are not being reclassified to forest types. </w:t>
      </w:r>
      <w:r w:rsidR="007A33AC">
        <w:rPr>
          <w:highlight w:val="yellow"/>
        </w:rPr>
        <w:t>Also, h</w:t>
      </w:r>
      <w:r w:rsidR="007A33AC" w:rsidRPr="007A33AC">
        <w:rPr>
          <w:highlight w:val="yellow"/>
        </w:rPr>
        <w:t>abitat suitability output is 0 for all cells and time periods.</w:t>
      </w:r>
    </w:p>
    <w:p w:rsidR="007A33AC" w:rsidRDefault="007A33AC" w:rsidP="005A6D09">
      <w:pPr>
        <w:spacing w:after="0" w:line="360" w:lineRule="auto"/>
      </w:pPr>
      <w:r>
        <w:rPr>
          <w:noProof/>
        </w:rPr>
        <w:drawing>
          <wp:inline distT="0" distB="0" distL="0" distR="0">
            <wp:extent cx="5217184" cy="2933806"/>
            <wp:effectExtent l="19050" t="0" r="2516"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35483" cy="2944096"/>
                    </a:xfrm>
                    <a:prstGeom prst="rect">
                      <a:avLst/>
                    </a:prstGeom>
                    <a:noFill/>
                    <a:ln w="9525">
                      <a:noFill/>
                      <a:miter lim="800000"/>
                      <a:headEnd/>
                      <a:tailEnd/>
                    </a:ln>
                  </pic:spPr>
                </pic:pic>
              </a:graphicData>
            </a:graphic>
          </wp:inline>
        </w:drawing>
      </w:r>
    </w:p>
    <w:p w:rsidR="0005002D" w:rsidRDefault="007A33AC" w:rsidP="005A6D09">
      <w:pPr>
        <w:spacing w:after="0" w:line="360" w:lineRule="auto"/>
      </w:pPr>
      <w:r>
        <w:rPr>
          <w:noProof/>
        </w:rPr>
        <w:drawing>
          <wp:inline distT="0" distB="0" distL="0" distR="0">
            <wp:extent cx="5215279" cy="2932734"/>
            <wp:effectExtent l="19050" t="0" r="4421"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29222" cy="2940575"/>
                    </a:xfrm>
                    <a:prstGeom prst="rect">
                      <a:avLst/>
                    </a:prstGeom>
                    <a:noFill/>
                    <a:ln w="9525">
                      <a:noFill/>
                      <a:miter lim="800000"/>
                      <a:headEnd/>
                      <a:tailEnd/>
                    </a:ln>
                  </pic:spPr>
                </pic:pic>
              </a:graphicData>
            </a:graphic>
          </wp:inline>
        </w:drawing>
      </w:r>
    </w:p>
    <w:p w:rsidR="0005002D" w:rsidRDefault="0005002D" w:rsidP="005A6D09">
      <w:pPr>
        <w:spacing w:line="360" w:lineRule="auto"/>
      </w:pPr>
    </w:p>
    <w:p w:rsidR="005A6D09" w:rsidRDefault="005A6D09" w:rsidP="005A6D09">
      <w:pPr>
        <w:spacing w:after="0" w:line="360" w:lineRule="auto"/>
      </w:pPr>
      <w:r w:rsidRPr="005D7D83">
        <w:rPr>
          <w:b/>
        </w:rPr>
        <w:t>Suitability Model:</w:t>
      </w:r>
      <w:r>
        <w:t xml:space="preserve"> </w:t>
      </w:r>
      <w:proofErr w:type="spellStart"/>
      <w:r>
        <w:t>ForestType_TimeSinceFire</w:t>
      </w:r>
      <w:proofErr w:type="spellEnd"/>
    </w:p>
    <w:p w:rsidR="005A6D09" w:rsidRDefault="005A6D09" w:rsidP="005A6D09">
      <w:pPr>
        <w:spacing w:after="0" w:line="360" w:lineRule="auto"/>
      </w:pPr>
      <w:r w:rsidRPr="005D7D83">
        <w:rPr>
          <w:b/>
        </w:rPr>
        <w:t>File:</w:t>
      </w:r>
      <w:r>
        <w:t xml:space="preserve"> </w:t>
      </w:r>
      <w:proofErr w:type="spellStart"/>
      <w:r w:rsidRPr="005A6D09">
        <w:t>DJBforesttype_tsf_exampleTimeSinceFire</w:t>
      </w:r>
      <w:proofErr w:type="spellEnd"/>
    </w:p>
    <w:p w:rsidR="005A6D09" w:rsidRDefault="005A6D09" w:rsidP="005A6D09">
      <w:pPr>
        <w:spacing w:after="0" w:line="360" w:lineRule="auto"/>
      </w:pPr>
      <w:r w:rsidRPr="005D7D83">
        <w:rPr>
          <w:b/>
        </w:rPr>
        <w:t xml:space="preserve">Parameter tested: </w:t>
      </w:r>
      <w:proofErr w:type="spellStart"/>
      <w:r>
        <w:t>TimeSinceFire</w:t>
      </w:r>
      <w:proofErr w:type="spellEnd"/>
    </w:p>
    <w:p w:rsidR="005A6D09" w:rsidRDefault="005A6D09" w:rsidP="005A6D09">
      <w:pPr>
        <w:spacing w:after="0" w:line="360" w:lineRule="auto"/>
      </w:pPr>
      <w:r w:rsidRPr="005D7D83">
        <w:rPr>
          <w:b/>
        </w:rPr>
        <w:t>Test definitions:</w:t>
      </w:r>
      <w:r>
        <w:t xml:space="preserve"> </w:t>
      </w:r>
      <w:r w:rsidR="00774FB7">
        <w:t>Suitability = 0 for Severity Class 0 and 1 for Severity Class 1-5.</w:t>
      </w:r>
    </w:p>
    <w:p w:rsidR="005A6D09" w:rsidRDefault="005A6D09" w:rsidP="005A6D09">
      <w:pPr>
        <w:spacing w:after="0" w:line="360" w:lineRule="auto"/>
      </w:pPr>
      <w:r w:rsidRPr="005D7D83">
        <w:rPr>
          <w:b/>
        </w:rPr>
        <w:t>Test:</w:t>
      </w:r>
      <w:r>
        <w:t xml:space="preserve"> </w:t>
      </w:r>
      <w:r w:rsidR="00774FB7">
        <w:t>Suitability should be 0 for non-burned areas and 100 for all burned areas.</w:t>
      </w:r>
    </w:p>
    <w:p w:rsidR="005A6D09" w:rsidRDefault="005A6D09" w:rsidP="005A6D09">
      <w:pPr>
        <w:spacing w:after="0" w:line="360" w:lineRule="auto"/>
      </w:pPr>
      <w:r w:rsidRPr="005D7D83">
        <w:rPr>
          <w:b/>
        </w:rPr>
        <w:lastRenderedPageBreak/>
        <w:t>Results:</w:t>
      </w:r>
      <w:r>
        <w:t xml:space="preserve"> </w:t>
      </w:r>
      <w:r w:rsidR="00C30A46">
        <w:t>Test success. The first 2 maps show fire severity at 5 and 10 years, the 3</w:t>
      </w:r>
      <w:r w:rsidR="00C30A46" w:rsidRPr="00E8172E">
        <w:rPr>
          <w:vertAlign w:val="superscript"/>
        </w:rPr>
        <w:t>rd</w:t>
      </w:r>
      <w:r w:rsidR="00C30A46">
        <w:t xml:space="preserve"> map shows habitat suitability at year 10 of the simulation, which contains suitable habitat for the cells burned in the first 2 fire maps.</w:t>
      </w:r>
    </w:p>
    <w:p w:rsidR="005A6D09" w:rsidRDefault="00C30A46" w:rsidP="005A6D09">
      <w:pPr>
        <w:spacing w:line="360" w:lineRule="auto"/>
      </w:pPr>
      <w:r w:rsidRPr="00C30A46">
        <w:rPr>
          <w:noProof/>
        </w:rPr>
        <w:drawing>
          <wp:inline distT="0" distB="0" distL="0" distR="0">
            <wp:extent cx="1847785" cy="2391262"/>
            <wp:effectExtent l="19050" t="0" r="65" b="0"/>
            <wp:docPr id="22" name="Picture 18"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17" cstate="print"/>
                    <a:stretch>
                      <a:fillRect/>
                    </a:stretch>
                  </pic:blipFill>
                  <pic:spPr>
                    <a:xfrm>
                      <a:off x="0" y="0"/>
                      <a:ext cx="1854055" cy="2399376"/>
                    </a:xfrm>
                    <a:prstGeom prst="rect">
                      <a:avLst/>
                    </a:prstGeom>
                  </pic:spPr>
                </pic:pic>
              </a:graphicData>
            </a:graphic>
          </wp:inline>
        </w:drawing>
      </w:r>
      <w:r w:rsidRPr="00C30A46">
        <w:rPr>
          <w:noProof/>
        </w:rPr>
        <w:drawing>
          <wp:inline distT="0" distB="0" distL="0" distR="0">
            <wp:extent cx="1853102" cy="2398144"/>
            <wp:effectExtent l="19050" t="0" r="0" b="0"/>
            <wp:docPr id="23" name="Picture 19" descr="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18" cstate="print"/>
                    <a:stretch>
                      <a:fillRect/>
                    </a:stretch>
                  </pic:blipFill>
                  <pic:spPr>
                    <a:xfrm>
                      <a:off x="0" y="0"/>
                      <a:ext cx="1856830" cy="2402969"/>
                    </a:xfrm>
                    <a:prstGeom prst="rect">
                      <a:avLst/>
                    </a:prstGeom>
                  </pic:spPr>
                </pic:pic>
              </a:graphicData>
            </a:graphic>
          </wp:inline>
        </w:drawing>
      </w:r>
      <w:r w:rsidRPr="00C30A46">
        <w:rPr>
          <w:noProof/>
        </w:rPr>
        <w:drawing>
          <wp:inline distT="0" distB="0" distL="0" distR="0">
            <wp:extent cx="1892311" cy="2448885"/>
            <wp:effectExtent l="19050" t="0" r="0" b="0"/>
            <wp:docPr id="24" name="Picture 2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9" cstate="print"/>
                    <a:stretch>
                      <a:fillRect/>
                    </a:stretch>
                  </pic:blipFill>
                  <pic:spPr>
                    <a:xfrm>
                      <a:off x="0" y="0"/>
                      <a:ext cx="1894254" cy="2451400"/>
                    </a:xfrm>
                    <a:prstGeom prst="rect">
                      <a:avLst/>
                    </a:prstGeom>
                  </pic:spPr>
                </pic:pic>
              </a:graphicData>
            </a:graphic>
          </wp:inline>
        </w:drawing>
      </w:r>
    </w:p>
    <w:p w:rsidR="0005002D" w:rsidRDefault="0005002D" w:rsidP="005A6D09">
      <w:pPr>
        <w:spacing w:line="360" w:lineRule="auto"/>
      </w:pPr>
    </w:p>
    <w:p w:rsidR="0005002D" w:rsidRDefault="0005002D" w:rsidP="005A6D09">
      <w:pPr>
        <w:spacing w:line="360" w:lineRule="auto"/>
      </w:pPr>
    </w:p>
    <w:p w:rsidR="0005002D" w:rsidRDefault="0005002D" w:rsidP="005A6D09">
      <w:pPr>
        <w:spacing w:line="360" w:lineRule="auto"/>
      </w:pPr>
    </w:p>
    <w:p w:rsidR="0005002D" w:rsidRDefault="0005002D" w:rsidP="005A6D09">
      <w:pPr>
        <w:spacing w:line="360" w:lineRule="auto"/>
      </w:pPr>
    </w:p>
    <w:p w:rsidR="0005002D" w:rsidRDefault="0005002D" w:rsidP="005A6D09">
      <w:pPr>
        <w:spacing w:line="360" w:lineRule="auto"/>
      </w:pPr>
    </w:p>
    <w:p w:rsidR="0005002D" w:rsidRDefault="0005002D" w:rsidP="005A6D09">
      <w:pPr>
        <w:spacing w:line="360" w:lineRule="auto"/>
      </w:pPr>
    </w:p>
    <w:p w:rsidR="0005002D" w:rsidRDefault="0005002D" w:rsidP="005A6D09">
      <w:pPr>
        <w:spacing w:line="360" w:lineRule="auto"/>
      </w:pPr>
    </w:p>
    <w:p w:rsidR="0005002D" w:rsidRDefault="0005002D" w:rsidP="005A6D09">
      <w:pPr>
        <w:spacing w:line="360" w:lineRule="auto"/>
      </w:pPr>
    </w:p>
    <w:p w:rsidR="0005002D" w:rsidRDefault="0005002D" w:rsidP="005A6D09">
      <w:pPr>
        <w:spacing w:line="360" w:lineRule="auto"/>
      </w:pPr>
    </w:p>
    <w:p w:rsidR="005A6D09" w:rsidRDefault="005A6D09" w:rsidP="005A6D09">
      <w:pPr>
        <w:spacing w:after="0" w:line="360" w:lineRule="auto"/>
      </w:pPr>
      <w:r w:rsidRPr="005D7D83">
        <w:rPr>
          <w:b/>
        </w:rPr>
        <w:t>Suitability Model:</w:t>
      </w:r>
      <w:r>
        <w:t xml:space="preserve"> </w:t>
      </w:r>
      <w:proofErr w:type="spellStart"/>
      <w:r>
        <w:t>ForestType_TimeSinceFire</w:t>
      </w:r>
      <w:proofErr w:type="spellEnd"/>
    </w:p>
    <w:p w:rsidR="005A6D09" w:rsidRDefault="005A6D09" w:rsidP="005A6D09">
      <w:pPr>
        <w:spacing w:after="0" w:line="360" w:lineRule="auto"/>
      </w:pPr>
      <w:r w:rsidRPr="005D7D83">
        <w:rPr>
          <w:b/>
        </w:rPr>
        <w:t>File:</w:t>
      </w:r>
      <w:r>
        <w:t xml:space="preserve"> </w:t>
      </w:r>
      <w:proofErr w:type="spellStart"/>
      <w:r w:rsidRPr="005A6D09">
        <w:t>DJBforesttype_tsf_exampleFTypeTimeSinceFire</w:t>
      </w:r>
      <w:proofErr w:type="spellEnd"/>
    </w:p>
    <w:p w:rsidR="005A6D09" w:rsidRDefault="005A6D09" w:rsidP="005A6D09">
      <w:pPr>
        <w:spacing w:after="0" w:line="360" w:lineRule="auto"/>
      </w:pPr>
      <w:r w:rsidRPr="005D7D83">
        <w:rPr>
          <w:b/>
        </w:rPr>
        <w:t xml:space="preserve">Parameter tested: </w:t>
      </w:r>
      <w:proofErr w:type="spellStart"/>
      <w:r>
        <w:t>ForestType</w:t>
      </w:r>
      <w:proofErr w:type="spellEnd"/>
      <w:r w:rsidRPr="005A6D09">
        <w:t xml:space="preserve"> and </w:t>
      </w:r>
      <w:proofErr w:type="spellStart"/>
      <w:r w:rsidRPr="005A6D09">
        <w:t>TimeSince</w:t>
      </w:r>
      <w:r>
        <w:t>Fire</w:t>
      </w:r>
      <w:proofErr w:type="spellEnd"/>
    </w:p>
    <w:p w:rsidR="005A6D09" w:rsidRDefault="005A6D09" w:rsidP="005A6D09">
      <w:pPr>
        <w:spacing w:after="0" w:line="360" w:lineRule="auto"/>
      </w:pPr>
      <w:r w:rsidRPr="005D7D83">
        <w:rPr>
          <w:b/>
        </w:rPr>
        <w:t>Test definitions:</w:t>
      </w:r>
      <w:r>
        <w:t xml:space="preserve"> </w:t>
      </w:r>
      <w:r w:rsidR="00774FB7">
        <w:t>Suitabi</w:t>
      </w:r>
      <w:r w:rsidR="00DF2E75">
        <w:t>lity = 2 for sugar maple and 4</w:t>
      </w:r>
      <w:r w:rsidR="00774FB7">
        <w:t xml:space="preserve"> for jack pine. Suitability = 0 for Severity Class 0 and 1 for Severity Class 1-5.</w:t>
      </w:r>
    </w:p>
    <w:p w:rsidR="005A6D09" w:rsidRDefault="005A6D09" w:rsidP="005A6D09">
      <w:pPr>
        <w:spacing w:after="0" w:line="360" w:lineRule="auto"/>
      </w:pPr>
      <w:r w:rsidRPr="005D7D83">
        <w:rPr>
          <w:b/>
        </w:rPr>
        <w:lastRenderedPageBreak/>
        <w:t>Test:</w:t>
      </w:r>
      <w:r>
        <w:t xml:space="preserve"> </w:t>
      </w:r>
      <w:r w:rsidR="00774FB7">
        <w:t xml:space="preserve">Suitability should be </w:t>
      </w:r>
      <w:r w:rsidR="00DF2E75">
        <w:t>2</w:t>
      </w:r>
      <w:r w:rsidR="007A33AC">
        <w:t>0</w:t>
      </w:r>
      <w:r w:rsidR="00774FB7">
        <w:t xml:space="preserve">0 </w:t>
      </w:r>
      <w:r w:rsidR="00DF2E75">
        <w:t>and 4</w:t>
      </w:r>
      <w:r w:rsidR="007A33AC">
        <w:t>00 for sugar maple and jack pine sites burned each year, and stay suitable through time. Total habitat suitability should increase through time as more fires occur.</w:t>
      </w:r>
    </w:p>
    <w:p w:rsidR="005A6D09" w:rsidRDefault="005A6D09" w:rsidP="005A6D09">
      <w:pPr>
        <w:spacing w:after="0" w:line="360" w:lineRule="auto"/>
      </w:pPr>
      <w:r w:rsidRPr="005D7D83">
        <w:rPr>
          <w:b/>
        </w:rPr>
        <w:t>Results:</w:t>
      </w:r>
      <w:r>
        <w:t xml:space="preserve"> </w:t>
      </w:r>
      <w:r w:rsidR="007A33AC">
        <w:t xml:space="preserve">NOT YET </w:t>
      </w:r>
      <w:r w:rsidR="005A54A3">
        <w:t>TESTED</w:t>
      </w:r>
    </w:p>
    <w:p w:rsidR="005A6D09" w:rsidRDefault="005A6D09" w:rsidP="00823813">
      <w:pPr>
        <w:spacing w:line="360" w:lineRule="auto"/>
      </w:pPr>
    </w:p>
    <w:p w:rsidR="005A6D09" w:rsidRDefault="005A6D09" w:rsidP="00823813">
      <w:pPr>
        <w:spacing w:line="360" w:lineRule="auto"/>
      </w:pPr>
    </w:p>
    <w:p w:rsidR="005A6D09" w:rsidRDefault="005A6D09" w:rsidP="00823813">
      <w:pPr>
        <w:spacing w:line="360" w:lineRule="auto"/>
      </w:pPr>
    </w:p>
    <w:p w:rsidR="005A6D09" w:rsidRDefault="005A6D09" w:rsidP="00823813">
      <w:pPr>
        <w:spacing w:line="360" w:lineRule="auto"/>
      </w:pPr>
    </w:p>
    <w:p w:rsidR="005A6D09" w:rsidRDefault="005A6D09" w:rsidP="00823813">
      <w:pPr>
        <w:spacing w:line="360" w:lineRule="auto"/>
      </w:pPr>
    </w:p>
    <w:p w:rsidR="00774FB7" w:rsidRDefault="00774FB7" w:rsidP="00823813">
      <w:pPr>
        <w:spacing w:line="360" w:lineRule="auto"/>
      </w:pPr>
    </w:p>
    <w:p w:rsidR="007A33AC" w:rsidRDefault="007A33AC" w:rsidP="00823813">
      <w:pPr>
        <w:spacing w:line="360" w:lineRule="auto"/>
      </w:pPr>
    </w:p>
    <w:p w:rsidR="007A33AC" w:rsidRDefault="007A33AC" w:rsidP="00823813">
      <w:pPr>
        <w:spacing w:line="360" w:lineRule="auto"/>
      </w:pPr>
    </w:p>
    <w:p w:rsidR="007A33AC" w:rsidRDefault="007A33AC" w:rsidP="00823813">
      <w:pPr>
        <w:spacing w:line="360" w:lineRule="auto"/>
      </w:pPr>
    </w:p>
    <w:p w:rsidR="007A33AC" w:rsidRDefault="007A33AC" w:rsidP="00823813">
      <w:pPr>
        <w:spacing w:line="360" w:lineRule="auto"/>
      </w:pPr>
    </w:p>
    <w:p w:rsidR="007A33AC" w:rsidRDefault="007A33AC" w:rsidP="00823813">
      <w:pPr>
        <w:spacing w:line="360" w:lineRule="auto"/>
      </w:pPr>
    </w:p>
    <w:p w:rsidR="007A33AC" w:rsidRDefault="007A33AC" w:rsidP="00823813">
      <w:pPr>
        <w:spacing w:line="360" w:lineRule="auto"/>
      </w:pPr>
    </w:p>
    <w:p w:rsidR="007A33AC" w:rsidRDefault="007A33AC" w:rsidP="00823813">
      <w:pPr>
        <w:spacing w:line="360" w:lineRule="auto"/>
      </w:pPr>
    </w:p>
    <w:p w:rsidR="007A33AC" w:rsidRDefault="007A33AC" w:rsidP="00823813">
      <w:pPr>
        <w:spacing w:line="360" w:lineRule="auto"/>
      </w:pPr>
    </w:p>
    <w:p w:rsidR="007A33AC" w:rsidRDefault="007A33AC" w:rsidP="00823813">
      <w:pPr>
        <w:spacing w:line="360" w:lineRule="auto"/>
      </w:pPr>
    </w:p>
    <w:p w:rsidR="007A33AC" w:rsidRDefault="007A33AC" w:rsidP="00823813">
      <w:pPr>
        <w:spacing w:line="360" w:lineRule="auto"/>
      </w:pPr>
    </w:p>
    <w:p w:rsidR="005A6D09" w:rsidRDefault="005A6D09" w:rsidP="005A6D09">
      <w:pPr>
        <w:spacing w:after="0" w:line="360" w:lineRule="auto"/>
      </w:pPr>
      <w:r w:rsidRPr="005D7D83">
        <w:rPr>
          <w:b/>
        </w:rPr>
        <w:t>Suitability Model:</w:t>
      </w:r>
      <w:r>
        <w:t xml:space="preserve"> </w:t>
      </w:r>
      <w:proofErr w:type="spellStart"/>
      <w:r>
        <w:t>ForestType_TimeSinceHarvest</w:t>
      </w:r>
      <w:proofErr w:type="spellEnd"/>
    </w:p>
    <w:p w:rsidR="005A6D09" w:rsidRDefault="005A6D09" w:rsidP="005A6D09">
      <w:pPr>
        <w:spacing w:after="0" w:line="360" w:lineRule="auto"/>
      </w:pPr>
      <w:r w:rsidRPr="005D7D83">
        <w:rPr>
          <w:b/>
        </w:rPr>
        <w:t>File:</w:t>
      </w:r>
      <w:r>
        <w:t xml:space="preserve"> </w:t>
      </w:r>
      <w:proofErr w:type="spellStart"/>
      <w:r w:rsidR="00774FB7" w:rsidRPr="00774FB7">
        <w:t>DJBforesttype_tsh_exampleFType</w:t>
      </w:r>
      <w:proofErr w:type="spellEnd"/>
    </w:p>
    <w:p w:rsidR="005A6D09" w:rsidRDefault="005A6D09" w:rsidP="005A6D09">
      <w:pPr>
        <w:spacing w:after="0" w:line="360" w:lineRule="auto"/>
      </w:pPr>
      <w:r w:rsidRPr="005D7D83">
        <w:rPr>
          <w:b/>
        </w:rPr>
        <w:t xml:space="preserve">Parameter tested: </w:t>
      </w:r>
      <w:proofErr w:type="spellStart"/>
      <w:r w:rsidR="00774FB7">
        <w:t>ForestType</w:t>
      </w:r>
      <w:proofErr w:type="spellEnd"/>
    </w:p>
    <w:p w:rsidR="00774FB7" w:rsidRDefault="00774FB7" w:rsidP="00774FB7">
      <w:pPr>
        <w:spacing w:after="0" w:line="360" w:lineRule="auto"/>
      </w:pPr>
      <w:r w:rsidRPr="005D7D83">
        <w:rPr>
          <w:b/>
        </w:rPr>
        <w:t>Test definitions:</w:t>
      </w:r>
      <w:r>
        <w:t xml:space="preserve"> Suitabi</w:t>
      </w:r>
      <w:r w:rsidR="00C056E4">
        <w:t>lity = 2 for sugar maple and 4</w:t>
      </w:r>
      <w:r>
        <w:t xml:space="preserve"> for jack pine.</w:t>
      </w:r>
    </w:p>
    <w:p w:rsidR="00774FB7" w:rsidRDefault="00774FB7" w:rsidP="00774FB7">
      <w:pPr>
        <w:spacing w:after="0" w:line="360" w:lineRule="auto"/>
      </w:pPr>
      <w:r w:rsidRPr="005D7D83">
        <w:rPr>
          <w:b/>
        </w:rPr>
        <w:t>Test:</w:t>
      </w:r>
      <w:r w:rsidR="00C056E4">
        <w:t xml:space="preserve"> Suitability should be 2</w:t>
      </w:r>
      <w:r>
        <w:t>0</w:t>
      </w:r>
      <w:r w:rsidR="00C056E4">
        <w:t>0 for sugar maple and 4</w:t>
      </w:r>
      <w:r>
        <w:t>00 for jack pine.</w:t>
      </w:r>
    </w:p>
    <w:p w:rsidR="005A6D09" w:rsidRDefault="005A6D09" w:rsidP="005A6D09">
      <w:pPr>
        <w:spacing w:after="0" w:line="360" w:lineRule="auto"/>
      </w:pPr>
      <w:r w:rsidRPr="005D7D83">
        <w:rPr>
          <w:b/>
        </w:rPr>
        <w:lastRenderedPageBreak/>
        <w:t>Results:</w:t>
      </w:r>
      <w:r>
        <w:t xml:space="preserve"> </w:t>
      </w:r>
      <w:r w:rsidR="007A33AC">
        <w:t xml:space="preserve">NOT YET </w:t>
      </w:r>
      <w:r w:rsidR="005A54A3">
        <w:t>TESTED</w:t>
      </w:r>
      <w:r w:rsidR="00DF2E75">
        <w:t>, HARVEST MODEL NON_FUNCTIONAL</w:t>
      </w:r>
    </w:p>
    <w:p w:rsidR="005A6D09" w:rsidRDefault="005A6D09" w:rsidP="005A6D09">
      <w:pPr>
        <w:spacing w:line="360" w:lineRule="auto"/>
      </w:pPr>
    </w:p>
    <w:p w:rsidR="005A6D09" w:rsidRDefault="005A6D09" w:rsidP="005A6D09">
      <w:pPr>
        <w:spacing w:after="0" w:line="360" w:lineRule="auto"/>
      </w:pPr>
      <w:r w:rsidRPr="005D7D83">
        <w:rPr>
          <w:b/>
        </w:rPr>
        <w:t>Suitability Model:</w:t>
      </w:r>
      <w:r>
        <w:t xml:space="preserve"> </w:t>
      </w:r>
      <w:proofErr w:type="spellStart"/>
      <w:r>
        <w:t>ForestType_TimeSinceHarvest</w:t>
      </w:r>
      <w:proofErr w:type="spellEnd"/>
    </w:p>
    <w:p w:rsidR="005A6D09" w:rsidRDefault="005A6D09" w:rsidP="005A6D09">
      <w:pPr>
        <w:spacing w:after="0" w:line="360" w:lineRule="auto"/>
      </w:pPr>
      <w:r w:rsidRPr="005D7D83">
        <w:rPr>
          <w:b/>
        </w:rPr>
        <w:t>File:</w:t>
      </w:r>
      <w:r>
        <w:t xml:space="preserve"> </w:t>
      </w:r>
      <w:proofErr w:type="spellStart"/>
      <w:r w:rsidR="00774FB7" w:rsidRPr="00774FB7">
        <w:t>DJBforesttype_tsh_exampleTimeSinceHarvest</w:t>
      </w:r>
      <w:proofErr w:type="spellEnd"/>
    </w:p>
    <w:p w:rsidR="005A6D09" w:rsidRDefault="005A6D09" w:rsidP="005A6D09">
      <w:pPr>
        <w:spacing w:after="0" w:line="360" w:lineRule="auto"/>
      </w:pPr>
      <w:r w:rsidRPr="005D7D83">
        <w:rPr>
          <w:b/>
        </w:rPr>
        <w:t xml:space="preserve">Parameter tested: </w:t>
      </w:r>
      <w:proofErr w:type="spellStart"/>
      <w:r>
        <w:t>TimeSinceHarvest</w:t>
      </w:r>
      <w:proofErr w:type="spellEnd"/>
    </w:p>
    <w:p w:rsidR="00C056E4" w:rsidRDefault="00C056E4" w:rsidP="00C056E4">
      <w:pPr>
        <w:spacing w:after="0" w:line="360" w:lineRule="auto"/>
      </w:pPr>
      <w:r w:rsidRPr="005D7D83">
        <w:rPr>
          <w:b/>
        </w:rPr>
        <w:t>Test definitions:</w:t>
      </w:r>
      <w:r>
        <w:t xml:space="preserve"> All trees harvested at 20 YO. Suitability = 0 for non-harvested trees (0-19 YO), and 2 for harvested trees (20+ YO).</w:t>
      </w:r>
    </w:p>
    <w:p w:rsidR="00C056E4" w:rsidRDefault="00C056E4" w:rsidP="00C056E4">
      <w:pPr>
        <w:spacing w:after="0" w:line="360" w:lineRule="auto"/>
      </w:pPr>
      <w:r w:rsidRPr="005D7D83">
        <w:rPr>
          <w:b/>
        </w:rPr>
        <w:t>Test:</w:t>
      </w:r>
      <w:r>
        <w:t xml:space="preserve"> Suitability should be 0 for the first map (10 YO), and then 200 for maps thereafter (20+ YO).</w:t>
      </w:r>
    </w:p>
    <w:p w:rsidR="00C056E4" w:rsidRDefault="00C056E4" w:rsidP="00C056E4">
      <w:pPr>
        <w:spacing w:after="0" w:line="360" w:lineRule="auto"/>
      </w:pPr>
      <w:r w:rsidRPr="005D7D83">
        <w:rPr>
          <w:b/>
        </w:rPr>
        <w:t>Results:</w:t>
      </w:r>
      <w:r>
        <w:t xml:space="preserve"> NOT YET </w:t>
      </w:r>
      <w:r w:rsidR="005A54A3">
        <w:t>TESTED</w:t>
      </w:r>
      <w:r w:rsidR="00DF2E75">
        <w:t>, HARVEST MODEL NON_FUNCTIONAL</w:t>
      </w:r>
    </w:p>
    <w:p w:rsidR="005A6D09" w:rsidRDefault="005A6D09" w:rsidP="005A6D09">
      <w:pPr>
        <w:spacing w:line="360" w:lineRule="auto"/>
      </w:pPr>
    </w:p>
    <w:p w:rsidR="005A6D09" w:rsidRDefault="005A6D09" w:rsidP="005A6D09">
      <w:pPr>
        <w:spacing w:after="0" w:line="360" w:lineRule="auto"/>
      </w:pPr>
      <w:r w:rsidRPr="005D7D83">
        <w:rPr>
          <w:b/>
        </w:rPr>
        <w:t>Suitability Model:</w:t>
      </w:r>
      <w:r>
        <w:t xml:space="preserve"> </w:t>
      </w:r>
      <w:proofErr w:type="spellStart"/>
      <w:r>
        <w:t>ForestType_TimeSinceHarvest</w:t>
      </w:r>
      <w:proofErr w:type="spellEnd"/>
    </w:p>
    <w:p w:rsidR="005A6D09" w:rsidRDefault="005A6D09" w:rsidP="005A6D09">
      <w:pPr>
        <w:spacing w:after="0" w:line="360" w:lineRule="auto"/>
      </w:pPr>
      <w:r w:rsidRPr="005D7D83">
        <w:rPr>
          <w:b/>
        </w:rPr>
        <w:t>File:</w:t>
      </w:r>
      <w:r>
        <w:t xml:space="preserve"> </w:t>
      </w:r>
      <w:proofErr w:type="spellStart"/>
      <w:r w:rsidR="00774FB7" w:rsidRPr="00774FB7">
        <w:t>DJBforesttype_tsh_exampleFTypeTimeSinceHarvest</w:t>
      </w:r>
      <w:proofErr w:type="spellEnd"/>
    </w:p>
    <w:p w:rsidR="005A6D09" w:rsidRDefault="005A6D09" w:rsidP="005A6D09">
      <w:pPr>
        <w:spacing w:after="0" w:line="360" w:lineRule="auto"/>
      </w:pPr>
      <w:r w:rsidRPr="005D7D83">
        <w:rPr>
          <w:b/>
        </w:rPr>
        <w:t xml:space="preserve">Parameter tested: </w:t>
      </w:r>
      <w:proofErr w:type="spellStart"/>
      <w:r w:rsidR="00774FB7">
        <w:t>ForestType</w:t>
      </w:r>
      <w:proofErr w:type="spellEnd"/>
      <w:r w:rsidRPr="005A6D09">
        <w:t xml:space="preserve"> and </w:t>
      </w:r>
      <w:proofErr w:type="spellStart"/>
      <w:r w:rsidRPr="005A6D09">
        <w:t>TimeSinceHarvest</w:t>
      </w:r>
      <w:proofErr w:type="spellEnd"/>
    </w:p>
    <w:p w:rsidR="005A6D09" w:rsidRDefault="005A6D09" w:rsidP="005A6D09">
      <w:pPr>
        <w:spacing w:after="0" w:line="360" w:lineRule="auto"/>
      </w:pPr>
      <w:r w:rsidRPr="005D7D83">
        <w:rPr>
          <w:b/>
        </w:rPr>
        <w:t>Test definitions:</w:t>
      </w:r>
      <w:r>
        <w:t xml:space="preserve"> </w:t>
      </w:r>
      <w:r w:rsidR="00C056E4">
        <w:t>Suitability = 2 for sugar maple and 4</w:t>
      </w:r>
      <w:r w:rsidR="00774FB7">
        <w:t xml:space="preserve"> for jack pine. </w:t>
      </w:r>
      <w:r>
        <w:t xml:space="preserve">All trees harvested at 20 YO. </w:t>
      </w:r>
      <w:r w:rsidR="00C056E4">
        <w:t>Harvest s</w:t>
      </w:r>
      <w:r>
        <w:t>ui</w:t>
      </w:r>
      <w:r w:rsidR="00C056E4">
        <w:t>tability = 0 for trees &lt;20 YO, 2</w:t>
      </w:r>
      <w:r>
        <w:t xml:space="preserve"> for trees ≥20 YO.</w:t>
      </w:r>
    </w:p>
    <w:p w:rsidR="005A6D09" w:rsidRDefault="005A6D09" w:rsidP="005A6D09">
      <w:pPr>
        <w:spacing w:after="0" w:line="360" w:lineRule="auto"/>
      </w:pPr>
      <w:r w:rsidRPr="005D7D83">
        <w:rPr>
          <w:b/>
        </w:rPr>
        <w:t>Test:</w:t>
      </w:r>
      <w:r>
        <w:t xml:space="preserve"> Suitability should be 0 for the first map (10 YO), and then </w:t>
      </w:r>
      <w:r w:rsidR="00C056E4">
        <w:t>40</w:t>
      </w:r>
      <w:r w:rsidR="00774FB7">
        <w:t xml:space="preserve">0 for sugar maple cells and </w:t>
      </w:r>
      <w:r w:rsidR="00C056E4">
        <w:t>8</w:t>
      </w:r>
      <w:r>
        <w:t xml:space="preserve">00 for </w:t>
      </w:r>
      <w:r w:rsidR="00774FB7">
        <w:t xml:space="preserve">jack pine </w:t>
      </w:r>
      <w:r>
        <w:t>cells thereafter that were harvested.</w:t>
      </w:r>
    </w:p>
    <w:p w:rsidR="005A6D09" w:rsidRDefault="005A6D09" w:rsidP="005A6D09">
      <w:pPr>
        <w:spacing w:after="0" w:line="360" w:lineRule="auto"/>
      </w:pPr>
      <w:r w:rsidRPr="005D7D83">
        <w:rPr>
          <w:b/>
        </w:rPr>
        <w:t>Results:</w:t>
      </w:r>
      <w:r>
        <w:t xml:space="preserve"> </w:t>
      </w:r>
      <w:r w:rsidR="00C056E4">
        <w:t xml:space="preserve">NOT YET </w:t>
      </w:r>
      <w:r w:rsidR="005A54A3">
        <w:t>TESTED</w:t>
      </w:r>
    </w:p>
    <w:p w:rsidR="005A6D09" w:rsidRDefault="005A6D09" w:rsidP="00823813">
      <w:pPr>
        <w:spacing w:line="360" w:lineRule="auto"/>
      </w:pPr>
    </w:p>
    <w:sectPr w:rsidR="005A6D09" w:rsidSect="003015F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DA Forest Service" w:date="2014-09-16T12:35:00Z" w:initials="UFS">
    <w:p w:rsidR="00256F35" w:rsidRDefault="00256F35">
      <w:pPr>
        <w:pStyle w:val="CommentText"/>
      </w:pPr>
      <w:r>
        <w:rPr>
          <w:rStyle w:val="CommentReference"/>
        </w:rPr>
        <w:annotationRef/>
      </w:r>
      <w:r>
        <w:t>All communities are set to be the same, so all cells will have the same forest type (it looks like jack pine in this case).  To test this we should also run with different initial communities that result in sugar maple being dominant (give maple a higher age)</w:t>
      </w:r>
    </w:p>
  </w:comment>
  <w:comment w:id="4" w:author="USDA Forest Service" w:date="2014-09-16T12:31:00Z" w:initials="UFS">
    <w:p w:rsidR="00256F35" w:rsidRDefault="00256F35">
      <w:pPr>
        <w:pStyle w:val="CommentText"/>
      </w:pPr>
      <w:r>
        <w:rPr>
          <w:rStyle w:val="CommentReference"/>
        </w:rPr>
        <w:annotationRef/>
      </w:r>
      <w:r>
        <w:t xml:space="preserve">Biomass </w:t>
      </w:r>
      <w:proofErr w:type="spellStart"/>
      <w:r>
        <w:t>Reclass</w:t>
      </w:r>
      <w:proofErr w:type="spellEnd"/>
      <w:r>
        <w:t xml:space="preserve"> was not set up to reproduce the </w:t>
      </w:r>
      <w:proofErr w:type="spellStart"/>
      <w:r>
        <w:t>ForestType</w:t>
      </w:r>
      <w:proofErr w:type="spellEnd"/>
      <w:r>
        <w:t xml:space="preserve"> classification the same as the habitat extension.  Use BRMoutput-biomass-reclass.txt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277"/>
    <w:rsid w:val="0005002D"/>
    <w:rsid w:val="000914F4"/>
    <w:rsid w:val="000B1802"/>
    <w:rsid w:val="00103AE4"/>
    <w:rsid w:val="00191277"/>
    <w:rsid w:val="001E3358"/>
    <w:rsid w:val="00256F35"/>
    <w:rsid w:val="00296E52"/>
    <w:rsid w:val="00297D78"/>
    <w:rsid w:val="002A4828"/>
    <w:rsid w:val="003015F8"/>
    <w:rsid w:val="003C358A"/>
    <w:rsid w:val="004216D1"/>
    <w:rsid w:val="00536B58"/>
    <w:rsid w:val="0056480E"/>
    <w:rsid w:val="005A54A3"/>
    <w:rsid w:val="005A6D09"/>
    <w:rsid w:val="005D7D83"/>
    <w:rsid w:val="00695157"/>
    <w:rsid w:val="00774FB7"/>
    <w:rsid w:val="0078135E"/>
    <w:rsid w:val="0079725C"/>
    <w:rsid w:val="007A33AC"/>
    <w:rsid w:val="007A341D"/>
    <w:rsid w:val="00805280"/>
    <w:rsid w:val="00823813"/>
    <w:rsid w:val="008E7AD0"/>
    <w:rsid w:val="009E652C"/>
    <w:rsid w:val="00A5078E"/>
    <w:rsid w:val="00A917D2"/>
    <w:rsid w:val="00AB4A1F"/>
    <w:rsid w:val="00B03039"/>
    <w:rsid w:val="00C056E4"/>
    <w:rsid w:val="00C30A46"/>
    <w:rsid w:val="00DB7E30"/>
    <w:rsid w:val="00DF2E75"/>
    <w:rsid w:val="00E8172E"/>
    <w:rsid w:val="00EC1E2E"/>
    <w:rsid w:val="00F40692"/>
    <w:rsid w:val="00F6692B"/>
    <w:rsid w:val="00FA22E2"/>
    <w:rsid w:val="00FF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813"/>
    <w:rPr>
      <w:rFonts w:ascii="Tahoma" w:hAnsi="Tahoma" w:cs="Tahoma"/>
      <w:sz w:val="16"/>
      <w:szCs w:val="16"/>
    </w:rPr>
  </w:style>
  <w:style w:type="character" w:styleId="CommentReference">
    <w:name w:val="annotation reference"/>
    <w:basedOn w:val="DefaultParagraphFont"/>
    <w:uiPriority w:val="99"/>
    <w:semiHidden/>
    <w:unhideWhenUsed/>
    <w:rsid w:val="00256F35"/>
    <w:rPr>
      <w:sz w:val="16"/>
      <w:szCs w:val="16"/>
    </w:rPr>
  </w:style>
  <w:style w:type="paragraph" w:styleId="CommentText">
    <w:name w:val="annotation text"/>
    <w:basedOn w:val="Normal"/>
    <w:link w:val="CommentTextChar"/>
    <w:uiPriority w:val="99"/>
    <w:semiHidden/>
    <w:unhideWhenUsed/>
    <w:rsid w:val="00256F35"/>
    <w:pPr>
      <w:spacing w:line="240" w:lineRule="auto"/>
    </w:pPr>
    <w:rPr>
      <w:sz w:val="20"/>
      <w:szCs w:val="20"/>
    </w:rPr>
  </w:style>
  <w:style w:type="character" w:customStyle="1" w:styleId="CommentTextChar">
    <w:name w:val="Comment Text Char"/>
    <w:basedOn w:val="DefaultParagraphFont"/>
    <w:link w:val="CommentText"/>
    <w:uiPriority w:val="99"/>
    <w:semiHidden/>
    <w:rsid w:val="00256F35"/>
    <w:rPr>
      <w:sz w:val="20"/>
      <w:szCs w:val="20"/>
    </w:rPr>
  </w:style>
  <w:style w:type="paragraph" w:styleId="CommentSubject">
    <w:name w:val="annotation subject"/>
    <w:basedOn w:val="CommentText"/>
    <w:next w:val="CommentText"/>
    <w:link w:val="CommentSubjectChar"/>
    <w:uiPriority w:val="99"/>
    <w:semiHidden/>
    <w:unhideWhenUsed/>
    <w:rsid w:val="00256F35"/>
    <w:rPr>
      <w:b/>
      <w:bCs/>
    </w:rPr>
  </w:style>
  <w:style w:type="character" w:customStyle="1" w:styleId="CommentSubjectChar">
    <w:name w:val="Comment Subject Char"/>
    <w:basedOn w:val="CommentTextChar"/>
    <w:link w:val="CommentSubject"/>
    <w:uiPriority w:val="99"/>
    <w:semiHidden/>
    <w:rsid w:val="00256F3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813"/>
    <w:rPr>
      <w:rFonts w:ascii="Tahoma" w:hAnsi="Tahoma" w:cs="Tahoma"/>
      <w:sz w:val="16"/>
      <w:szCs w:val="16"/>
    </w:rPr>
  </w:style>
  <w:style w:type="character" w:styleId="CommentReference">
    <w:name w:val="annotation reference"/>
    <w:basedOn w:val="DefaultParagraphFont"/>
    <w:uiPriority w:val="99"/>
    <w:semiHidden/>
    <w:unhideWhenUsed/>
    <w:rsid w:val="00256F35"/>
    <w:rPr>
      <w:sz w:val="16"/>
      <w:szCs w:val="16"/>
    </w:rPr>
  </w:style>
  <w:style w:type="paragraph" w:styleId="CommentText">
    <w:name w:val="annotation text"/>
    <w:basedOn w:val="Normal"/>
    <w:link w:val="CommentTextChar"/>
    <w:uiPriority w:val="99"/>
    <w:semiHidden/>
    <w:unhideWhenUsed/>
    <w:rsid w:val="00256F35"/>
    <w:pPr>
      <w:spacing w:line="240" w:lineRule="auto"/>
    </w:pPr>
    <w:rPr>
      <w:sz w:val="20"/>
      <w:szCs w:val="20"/>
    </w:rPr>
  </w:style>
  <w:style w:type="character" w:customStyle="1" w:styleId="CommentTextChar">
    <w:name w:val="Comment Text Char"/>
    <w:basedOn w:val="DefaultParagraphFont"/>
    <w:link w:val="CommentText"/>
    <w:uiPriority w:val="99"/>
    <w:semiHidden/>
    <w:rsid w:val="00256F35"/>
    <w:rPr>
      <w:sz w:val="20"/>
      <w:szCs w:val="20"/>
    </w:rPr>
  </w:style>
  <w:style w:type="paragraph" w:styleId="CommentSubject">
    <w:name w:val="annotation subject"/>
    <w:basedOn w:val="CommentText"/>
    <w:next w:val="CommentText"/>
    <w:link w:val="CommentSubjectChar"/>
    <w:uiPriority w:val="99"/>
    <w:semiHidden/>
    <w:unhideWhenUsed/>
    <w:rsid w:val="00256F35"/>
    <w:rPr>
      <w:b/>
      <w:bCs/>
    </w:rPr>
  </w:style>
  <w:style w:type="character" w:customStyle="1" w:styleId="CommentSubjectChar">
    <w:name w:val="Comment Subject Char"/>
    <w:basedOn w:val="CommentTextChar"/>
    <w:link w:val="CommentSubject"/>
    <w:uiPriority w:val="99"/>
    <w:semiHidden/>
    <w:rsid w:val="00256F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dc:creator>
  <cp:lastModifiedBy>USDA Forest Service</cp:lastModifiedBy>
  <cp:revision>2</cp:revision>
  <dcterms:created xsi:type="dcterms:W3CDTF">2014-09-16T17:48:00Z</dcterms:created>
  <dcterms:modified xsi:type="dcterms:W3CDTF">2014-09-16T17:48:00Z</dcterms:modified>
</cp:coreProperties>
</file>